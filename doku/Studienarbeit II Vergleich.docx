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88"/>
        <w:gridCol w:w="2013"/>
        <w:gridCol w:w="1544"/>
        <w:gridCol w:w="3558"/>
      </w:tblGrid>
      <w:tr w:rsidR="000F380A" w14:paraId="7E200DC1" w14:textId="77777777" w:rsidTr="00723CD8">
        <w:tc>
          <w:tcPr>
            <w:tcW w:w="10203" w:type="dxa"/>
            <w:gridSpan w:val="4"/>
            <w:tcBorders>
              <w:top w:val="nil"/>
              <w:left w:val="nil"/>
              <w:bottom w:val="nil"/>
              <w:right w:val="nil"/>
            </w:tcBorders>
          </w:tcPr>
          <w:p w14:paraId="1C96463B" w14:textId="77777777" w:rsidR="000F380A" w:rsidRDefault="000F380A" w:rsidP="00723CD8">
            <w:pPr>
              <w:rPr>
                <w:rFonts w:ascii="Arial" w:hAnsi="Arial" w:cs="Arial"/>
                <w:b/>
                <w:bCs/>
                <w:sz w:val="24"/>
              </w:rPr>
            </w:pPr>
            <w:bookmarkStart w:id="0" w:name="_GoBack"/>
            <w:bookmarkEnd w:id="0"/>
          </w:p>
          <w:p w14:paraId="4C111276" w14:textId="77777777" w:rsidR="000F380A" w:rsidRDefault="000F380A" w:rsidP="00723CD8">
            <w:pPr>
              <w:rPr>
                <w:rFonts w:ascii="Arial" w:hAnsi="Arial" w:cs="Arial"/>
                <w:b/>
                <w:bCs/>
                <w:sz w:val="24"/>
              </w:rPr>
            </w:pPr>
          </w:p>
          <w:p w14:paraId="45FE0837" w14:textId="77777777" w:rsidR="000F380A" w:rsidRDefault="000F380A" w:rsidP="00723CD8">
            <w:pPr>
              <w:rPr>
                <w:rFonts w:ascii="Arial" w:hAnsi="Arial" w:cs="Arial"/>
                <w:b/>
                <w:bCs/>
                <w:sz w:val="24"/>
              </w:rPr>
            </w:pPr>
          </w:p>
          <w:p w14:paraId="3D8E0D88" w14:textId="77777777" w:rsidR="000F380A" w:rsidRDefault="000F380A" w:rsidP="00723CD8">
            <w:pPr>
              <w:rPr>
                <w:rFonts w:ascii="Arial" w:hAnsi="Arial" w:cs="Arial"/>
                <w:b/>
                <w:bCs/>
                <w:sz w:val="24"/>
              </w:rPr>
            </w:pPr>
          </w:p>
          <w:p w14:paraId="0DA9F54C" w14:textId="77777777" w:rsidR="000F380A" w:rsidRDefault="000F380A" w:rsidP="00723CD8">
            <w:pPr>
              <w:rPr>
                <w:rFonts w:ascii="Arial" w:hAnsi="Arial" w:cs="Arial"/>
                <w:b/>
                <w:bCs/>
                <w:sz w:val="24"/>
              </w:rPr>
            </w:pPr>
          </w:p>
          <w:p w14:paraId="4C3424BF" w14:textId="77777777" w:rsidR="000F380A" w:rsidRPr="009316FF" w:rsidRDefault="00B41047" w:rsidP="000240EE">
            <w:pPr>
              <w:jc w:val="center"/>
              <w:rPr>
                <w:rFonts w:ascii="Arial" w:hAnsi="Arial" w:cs="Arial"/>
                <w:b/>
                <w:bCs/>
                <w:sz w:val="44"/>
                <w:szCs w:val="44"/>
              </w:rPr>
            </w:pPr>
            <w:r>
              <w:rPr>
                <w:rFonts w:ascii="Arial" w:hAnsi="Arial" w:cs="Arial"/>
                <w:b/>
                <w:bCs/>
                <w:sz w:val="44"/>
                <w:szCs w:val="44"/>
              </w:rPr>
              <w:t>Studienarbeit I</w:t>
            </w:r>
            <w:r w:rsidR="009F4166">
              <w:rPr>
                <w:rFonts w:ascii="Arial" w:hAnsi="Arial" w:cs="Arial"/>
                <w:b/>
                <w:bCs/>
                <w:sz w:val="44"/>
                <w:szCs w:val="44"/>
              </w:rPr>
              <w:t>I</w:t>
            </w:r>
          </w:p>
          <w:p w14:paraId="07729FD0" w14:textId="77777777" w:rsidR="000F380A" w:rsidRPr="0019726D" w:rsidRDefault="000F380A" w:rsidP="00723CD8">
            <w:pPr>
              <w:jc w:val="center"/>
              <w:rPr>
                <w:rFonts w:ascii="Arial" w:hAnsi="Arial" w:cs="Arial"/>
                <w:spacing w:val="30"/>
                <w:sz w:val="36"/>
                <w:szCs w:val="36"/>
              </w:rPr>
            </w:pPr>
          </w:p>
          <w:p w14:paraId="53699BAB" w14:textId="77777777" w:rsidR="00E14F56" w:rsidRDefault="00FD5C6D" w:rsidP="00723CD8">
            <w:pPr>
              <w:jc w:val="center"/>
              <w:rPr>
                <w:rFonts w:ascii="Arial" w:hAnsi="Arial" w:cs="Arial"/>
                <w:b/>
                <w:sz w:val="32"/>
                <w:szCs w:val="32"/>
              </w:rPr>
            </w:pPr>
            <w:r>
              <w:rPr>
                <w:rFonts w:ascii="Arial" w:hAnsi="Arial" w:cs="Arial"/>
                <w:b/>
                <w:sz w:val="32"/>
                <w:szCs w:val="32"/>
              </w:rPr>
              <w:t>Erstellung</w:t>
            </w:r>
            <w:r w:rsidR="00C0437A">
              <w:rPr>
                <w:rFonts w:ascii="Arial" w:hAnsi="Arial" w:cs="Arial"/>
                <w:b/>
                <w:sz w:val="32"/>
                <w:szCs w:val="32"/>
              </w:rPr>
              <w:t xml:space="preserve"> einer C++ Bibliothek für Matrizen- </w:t>
            </w:r>
            <w:r w:rsidR="00C0437A">
              <w:rPr>
                <w:rFonts w:ascii="Arial" w:hAnsi="Arial" w:cs="Arial"/>
                <w:b/>
                <w:sz w:val="32"/>
                <w:szCs w:val="32"/>
              </w:rPr>
              <w:br/>
              <w:t xml:space="preserve">Berechnungen mittels Taylor </w:t>
            </w:r>
            <w:r w:rsidR="0017618D">
              <w:rPr>
                <w:rFonts w:ascii="Arial" w:hAnsi="Arial" w:cs="Arial"/>
                <w:b/>
                <w:sz w:val="32"/>
                <w:szCs w:val="32"/>
              </w:rPr>
              <w:t>Polynomen</w:t>
            </w:r>
          </w:p>
          <w:p w14:paraId="1585D64D" w14:textId="77777777" w:rsidR="000F380A" w:rsidRDefault="000F380A" w:rsidP="00723CD8"/>
          <w:p w14:paraId="4A7B0005" w14:textId="77777777" w:rsidR="000F380A" w:rsidRDefault="000F380A" w:rsidP="00723CD8"/>
          <w:p w14:paraId="6BBC948F" w14:textId="77777777" w:rsidR="000F380A" w:rsidRDefault="000F380A" w:rsidP="00723CD8"/>
          <w:p w14:paraId="3C9C1C7F" w14:textId="77777777" w:rsidR="000F380A" w:rsidRDefault="000F380A" w:rsidP="00723CD8"/>
          <w:p w14:paraId="4BFE195D" w14:textId="77777777" w:rsidR="000F380A" w:rsidRDefault="000F380A" w:rsidP="00723CD8"/>
          <w:p w14:paraId="6E1FEDD5" w14:textId="77777777" w:rsidR="000F380A" w:rsidRDefault="000F380A" w:rsidP="00723CD8"/>
          <w:p w14:paraId="59F3F78B" w14:textId="77777777" w:rsidR="000F380A" w:rsidRDefault="000F380A" w:rsidP="00723CD8"/>
          <w:p w14:paraId="7F6C7060" w14:textId="77777777" w:rsidR="000F380A" w:rsidRDefault="000F380A" w:rsidP="00723CD8"/>
        </w:tc>
      </w:tr>
      <w:tr w:rsidR="00771679" w14:paraId="645B9CB7" w14:textId="77777777"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14:paraId="2EBCA11F" w14:textId="77777777" w:rsidR="00771679" w:rsidRDefault="00771679" w:rsidP="00AA666E">
            <w:pPr>
              <w:rPr>
                <w:rFonts w:ascii="Arial" w:hAnsi="Arial" w:cs="Arial"/>
                <w:b/>
                <w:bCs/>
                <w:sz w:val="24"/>
              </w:rPr>
            </w:pPr>
            <w:r>
              <w:rPr>
                <w:rFonts w:ascii="Arial" w:hAnsi="Arial" w:cs="Arial"/>
                <w:b/>
                <w:bCs/>
                <w:sz w:val="24"/>
              </w:rPr>
              <w:t>Name, Vorname:</w:t>
            </w:r>
          </w:p>
        </w:tc>
        <w:tc>
          <w:tcPr>
            <w:tcW w:w="3557" w:type="dxa"/>
            <w:gridSpan w:val="2"/>
            <w:vAlign w:val="center"/>
          </w:tcPr>
          <w:p w14:paraId="157DED6B" w14:textId="77777777" w:rsidR="00771679" w:rsidRDefault="00771679" w:rsidP="00AA666E">
            <w:pPr>
              <w:rPr>
                <w:rFonts w:ascii="Arial" w:hAnsi="Arial" w:cs="Arial"/>
                <w:sz w:val="24"/>
              </w:rPr>
            </w:pPr>
            <w:r>
              <w:rPr>
                <w:rFonts w:ascii="Arial" w:hAnsi="Arial" w:cs="Arial"/>
                <w:sz w:val="24"/>
              </w:rPr>
              <w:t>Berth, Michael</w:t>
            </w:r>
          </w:p>
        </w:tc>
        <w:tc>
          <w:tcPr>
            <w:tcW w:w="3558" w:type="dxa"/>
            <w:vAlign w:val="center"/>
          </w:tcPr>
          <w:p w14:paraId="1B09DC78" w14:textId="77777777" w:rsidR="00771679" w:rsidRDefault="006A1292" w:rsidP="00AA666E">
            <w:pPr>
              <w:rPr>
                <w:rFonts w:ascii="Arial" w:hAnsi="Arial" w:cs="Arial"/>
                <w:sz w:val="24"/>
              </w:rPr>
            </w:pPr>
            <w:r>
              <w:rPr>
                <w:rFonts w:ascii="Arial" w:hAnsi="Arial" w:cs="Arial"/>
                <w:sz w:val="24"/>
              </w:rPr>
              <w:t>Ritter, Marvin</w:t>
            </w:r>
          </w:p>
        </w:tc>
      </w:tr>
      <w:tr w:rsidR="00B41047" w14:paraId="1794A884" w14:textId="77777777"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14:paraId="2998105E" w14:textId="77777777" w:rsidR="00B41047" w:rsidRDefault="00B41047" w:rsidP="00AA666E">
            <w:pPr>
              <w:rPr>
                <w:rFonts w:ascii="Arial" w:hAnsi="Arial" w:cs="Arial"/>
                <w:b/>
                <w:bCs/>
                <w:sz w:val="24"/>
              </w:rPr>
            </w:pPr>
            <w:r>
              <w:rPr>
                <w:rFonts w:ascii="Arial" w:hAnsi="Arial" w:cs="Arial"/>
                <w:b/>
                <w:bCs/>
                <w:sz w:val="24"/>
              </w:rPr>
              <w:t>Matrikelnummer:</w:t>
            </w:r>
          </w:p>
        </w:tc>
        <w:tc>
          <w:tcPr>
            <w:tcW w:w="3557" w:type="dxa"/>
            <w:gridSpan w:val="2"/>
            <w:vAlign w:val="center"/>
          </w:tcPr>
          <w:p w14:paraId="49B8B19A" w14:textId="77777777" w:rsidR="00B41047" w:rsidRDefault="00B41047" w:rsidP="00AA666E">
            <w:pPr>
              <w:rPr>
                <w:rFonts w:ascii="Arial" w:hAnsi="Arial" w:cs="Arial"/>
                <w:sz w:val="24"/>
              </w:rPr>
            </w:pPr>
            <w:r>
              <w:rPr>
                <w:rFonts w:ascii="Arial" w:hAnsi="Arial" w:cs="Arial"/>
                <w:sz w:val="24"/>
              </w:rPr>
              <w:t>603699</w:t>
            </w:r>
          </w:p>
        </w:tc>
        <w:tc>
          <w:tcPr>
            <w:tcW w:w="3558" w:type="dxa"/>
            <w:vAlign w:val="center"/>
          </w:tcPr>
          <w:p w14:paraId="4D823769" w14:textId="77777777" w:rsidR="00B41047" w:rsidRDefault="005379ED" w:rsidP="00213BE6">
            <w:pPr>
              <w:rPr>
                <w:rFonts w:ascii="Arial" w:hAnsi="Arial" w:cs="Arial"/>
                <w:sz w:val="24"/>
              </w:rPr>
            </w:pPr>
            <w:r>
              <w:rPr>
                <w:rFonts w:ascii="Arial" w:hAnsi="Arial" w:cs="Arial"/>
                <w:sz w:val="24"/>
              </w:rPr>
              <w:t>620373</w:t>
            </w:r>
          </w:p>
        </w:tc>
      </w:tr>
      <w:tr w:rsidR="00B41047" w14:paraId="05BC3A4D" w14:textId="77777777"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14:paraId="3D117C9C" w14:textId="77777777" w:rsidR="00B41047" w:rsidRDefault="00B41047" w:rsidP="00723CD8">
            <w:pPr>
              <w:spacing w:before="120" w:after="120"/>
              <w:rPr>
                <w:rFonts w:ascii="Arial" w:hAnsi="Arial" w:cs="Arial"/>
                <w:b/>
                <w:bCs/>
                <w:sz w:val="24"/>
              </w:rPr>
            </w:pPr>
            <w:r>
              <w:rPr>
                <w:rFonts w:ascii="Arial" w:hAnsi="Arial" w:cs="Arial"/>
                <w:b/>
                <w:bCs/>
                <w:sz w:val="24"/>
              </w:rPr>
              <w:t>Ausbildungsbetrieb:</w:t>
            </w:r>
          </w:p>
        </w:tc>
        <w:tc>
          <w:tcPr>
            <w:tcW w:w="3557" w:type="dxa"/>
            <w:gridSpan w:val="2"/>
            <w:vAlign w:val="center"/>
          </w:tcPr>
          <w:p w14:paraId="62E65066" w14:textId="77777777" w:rsidR="00B41047" w:rsidRDefault="00B41047" w:rsidP="00723CD8">
            <w:pPr>
              <w:rPr>
                <w:rFonts w:ascii="Arial" w:hAnsi="Arial" w:cs="Arial"/>
                <w:sz w:val="24"/>
              </w:rPr>
            </w:pPr>
            <w:r>
              <w:rPr>
                <w:rFonts w:ascii="Arial" w:hAnsi="Arial" w:cs="Arial"/>
                <w:sz w:val="24"/>
              </w:rPr>
              <w:t>Swisslab GmbH</w:t>
            </w:r>
          </w:p>
        </w:tc>
        <w:tc>
          <w:tcPr>
            <w:tcW w:w="3558" w:type="dxa"/>
            <w:vAlign w:val="center"/>
          </w:tcPr>
          <w:p w14:paraId="38A75031" w14:textId="77777777" w:rsidR="00B41047" w:rsidRDefault="00B41047" w:rsidP="00723CD8">
            <w:pPr>
              <w:rPr>
                <w:rFonts w:ascii="Arial" w:hAnsi="Arial" w:cs="Arial"/>
                <w:sz w:val="24"/>
              </w:rPr>
            </w:pPr>
            <w:r>
              <w:rPr>
                <w:rFonts w:ascii="Arial" w:hAnsi="Arial" w:cs="Arial"/>
                <w:sz w:val="24"/>
              </w:rPr>
              <w:t>Helmholtz</w:t>
            </w:r>
            <w:r w:rsidR="00213BE6">
              <w:rPr>
                <w:rFonts w:ascii="Arial" w:hAnsi="Arial" w:cs="Arial"/>
                <w:sz w:val="24"/>
              </w:rPr>
              <w:t>-Zentrum Berlin</w:t>
            </w:r>
          </w:p>
        </w:tc>
      </w:tr>
      <w:tr w:rsidR="000F380A" w14:paraId="0D17EFF0" w14:textId="77777777"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14:paraId="21154EED" w14:textId="77777777" w:rsidR="000F380A" w:rsidRDefault="000F380A" w:rsidP="00723CD8">
            <w:pPr>
              <w:rPr>
                <w:rFonts w:ascii="Arial" w:hAnsi="Arial" w:cs="Arial"/>
                <w:b/>
                <w:bCs/>
                <w:sz w:val="24"/>
              </w:rPr>
            </w:pPr>
            <w:r>
              <w:rPr>
                <w:rFonts w:ascii="Arial" w:hAnsi="Arial" w:cs="Arial"/>
                <w:b/>
                <w:bCs/>
                <w:sz w:val="24"/>
              </w:rPr>
              <w:t>Studienjahrgang:</w:t>
            </w:r>
          </w:p>
        </w:tc>
        <w:tc>
          <w:tcPr>
            <w:tcW w:w="7115" w:type="dxa"/>
            <w:gridSpan w:val="3"/>
            <w:vAlign w:val="center"/>
          </w:tcPr>
          <w:p w14:paraId="4981A15B" w14:textId="77777777" w:rsidR="000F380A" w:rsidRDefault="000F380A" w:rsidP="00142A5F">
            <w:pPr>
              <w:ind w:right="1274"/>
              <w:jc w:val="center"/>
              <w:rPr>
                <w:rFonts w:ascii="Arial" w:hAnsi="Arial" w:cs="Arial"/>
                <w:sz w:val="24"/>
              </w:rPr>
            </w:pPr>
            <w:r>
              <w:rPr>
                <w:rFonts w:ascii="Arial" w:hAnsi="Arial" w:cs="Arial"/>
                <w:sz w:val="24"/>
              </w:rPr>
              <w:t>20</w:t>
            </w:r>
            <w:r w:rsidR="000240EE">
              <w:rPr>
                <w:rFonts w:ascii="Arial" w:hAnsi="Arial" w:cs="Arial"/>
                <w:sz w:val="24"/>
              </w:rPr>
              <w:t>10</w:t>
            </w:r>
          </w:p>
        </w:tc>
      </w:tr>
      <w:tr w:rsidR="000F380A" w14:paraId="5CCD221F" w14:textId="77777777"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14:paraId="6A5C6F6D" w14:textId="77777777" w:rsidR="000F380A" w:rsidRDefault="000F380A" w:rsidP="00AA666E">
            <w:pPr>
              <w:spacing w:before="120" w:after="120"/>
              <w:rPr>
                <w:rFonts w:ascii="Arial" w:hAnsi="Arial" w:cs="Arial"/>
                <w:b/>
                <w:bCs/>
                <w:sz w:val="24"/>
              </w:rPr>
            </w:pPr>
            <w:r>
              <w:rPr>
                <w:rFonts w:ascii="Arial" w:hAnsi="Arial" w:cs="Arial"/>
                <w:b/>
                <w:bCs/>
                <w:sz w:val="24"/>
              </w:rPr>
              <w:t>Fachbereich:</w:t>
            </w:r>
          </w:p>
        </w:tc>
        <w:tc>
          <w:tcPr>
            <w:tcW w:w="7115" w:type="dxa"/>
            <w:gridSpan w:val="3"/>
            <w:vAlign w:val="center"/>
          </w:tcPr>
          <w:p w14:paraId="772B8D00" w14:textId="77777777" w:rsidR="000F380A" w:rsidRDefault="000F380A" w:rsidP="00142A5F">
            <w:pPr>
              <w:ind w:right="1274"/>
              <w:jc w:val="center"/>
              <w:rPr>
                <w:rFonts w:ascii="Arial" w:hAnsi="Arial" w:cs="Arial"/>
                <w:sz w:val="24"/>
              </w:rPr>
            </w:pPr>
            <w:r w:rsidRPr="000D5E9C">
              <w:rPr>
                <w:rFonts w:ascii="Arial" w:hAnsi="Arial" w:cs="Arial"/>
                <w:color w:val="000000"/>
                <w:sz w:val="24"/>
                <w:szCs w:val="24"/>
              </w:rPr>
              <w:t xml:space="preserve">Duales Studium </w:t>
            </w:r>
            <w:r>
              <w:rPr>
                <w:rFonts w:ascii="Arial" w:hAnsi="Arial" w:cs="Arial"/>
                <w:color w:val="000000"/>
                <w:sz w:val="24"/>
                <w:szCs w:val="24"/>
              </w:rPr>
              <w:t>Wirtschaft • Technik</w:t>
            </w:r>
          </w:p>
        </w:tc>
      </w:tr>
      <w:tr w:rsidR="000F380A" w14:paraId="0731E50F" w14:textId="77777777"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14:paraId="44A2F978" w14:textId="77777777" w:rsidR="000F380A" w:rsidRDefault="000F380A" w:rsidP="00E609C1">
            <w:pPr>
              <w:spacing w:before="60" w:after="60"/>
              <w:rPr>
                <w:rFonts w:ascii="Arial" w:hAnsi="Arial" w:cs="Arial"/>
                <w:b/>
                <w:bCs/>
                <w:sz w:val="24"/>
              </w:rPr>
            </w:pPr>
            <w:r>
              <w:rPr>
                <w:rFonts w:ascii="Arial" w:hAnsi="Arial" w:cs="Arial"/>
                <w:b/>
                <w:bCs/>
                <w:sz w:val="24"/>
              </w:rPr>
              <w:t>Studiengang:</w:t>
            </w:r>
          </w:p>
        </w:tc>
        <w:tc>
          <w:tcPr>
            <w:tcW w:w="7115" w:type="dxa"/>
            <w:gridSpan w:val="3"/>
            <w:vAlign w:val="center"/>
          </w:tcPr>
          <w:p w14:paraId="3B495440" w14:textId="77777777" w:rsidR="000F380A" w:rsidRDefault="000240EE" w:rsidP="00142A5F">
            <w:pPr>
              <w:ind w:right="1274"/>
              <w:jc w:val="center"/>
              <w:rPr>
                <w:rFonts w:ascii="Arial" w:hAnsi="Arial" w:cs="Arial"/>
                <w:sz w:val="24"/>
              </w:rPr>
            </w:pPr>
            <w:r>
              <w:rPr>
                <w:rFonts w:ascii="Arial" w:hAnsi="Arial" w:cs="Arial"/>
                <w:sz w:val="24"/>
              </w:rPr>
              <w:t>Informatik</w:t>
            </w:r>
          </w:p>
        </w:tc>
      </w:tr>
      <w:tr w:rsidR="000F380A" w14:paraId="55CAF1A8" w14:textId="77777777"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14:paraId="202D20B5" w14:textId="77777777" w:rsidR="000F380A" w:rsidRDefault="000F380A" w:rsidP="00E609C1">
            <w:pPr>
              <w:spacing w:before="60" w:after="60"/>
              <w:rPr>
                <w:rFonts w:ascii="Arial" w:hAnsi="Arial" w:cs="Arial"/>
                <w:b/>
                <w:bCs/>
                <w:sz w:val="24"/>
              </w:rPr>
            </w:pPr>
            <w:r>
              <w:rPr>
                <w:rFonts w:ascii="Arial" w:hAnsi="Arial" w:cs="Arial"/>
                <w:b/>
                <w:bCs/>
                <w:sz w:val="24"/>
              </w:rPr>
              <w:t>Modul:</w:t>
            </w:r>
          </w:p>
        </w:tc>
        <w:tc>
          <w:tcPr>
            <w:tcW w:w="7115" w:type="dxa"/>
            <w:gridSpan w:val="3"/>
            <w:vAlign w:val="center"/>
          </w:tcPr>
          <w:p w14:paraId="7E4C7254" w14:textId="77777777" w:rsidR="000F380A" w:rsidRDefault="00B41047" w:rsidP="00142A5F">
            <w:pPr>
              <w:ind w:right="1274"/>
              <w:jc w:val="center"/>
              <w:rPr>
                <w:rFonts w:ascii="Arial" w:hAnsi="Arial" w:cs="Arial"/>
                <w:sz w:val="24"/>
              </w:rPr>
            </w:pPr>
            <w:r>
              <w:rPr>
                <w:rFonts w:ascii="Arial" w:hAnsi="Arial" w:cs="Arial"/>
                <w:sz w:val="24"/>
              </w:rPr>
              <w:t>IT3201</w:t>
            </w:r>
            <w:r w:rsidR="000F380A">
              <w:rPr>
                <w:rFonts w:ascii="Arial" w:hAnsi="Arial" w:cs="Arial"/>
                <w:sz w:val="24"/>
              </w:rPr>
              <w:t xml:space="preserve"> </w:t>
            </w:r>
            <w:r>
              <w:rPr>
                <w:rFonts w:ascii="Arial" w:hAnsi="Arial" w:cs="Arial"/>
                <w:sz w:val="24"/>
              </w:rPr>
              <w:t>–</w:t>
            </w:r>
            <w:r w:rsidR="000F380A">
              <w:rPr>
                <w:rFonts w:ascii="Arial" w:hAnsi="Arial" w:cs="Arial"/>
                <w:sz w:val="24"/>
              </w:rPr>
              <w:t xml:space="preserve"> </w:t>
            </w:r>
            <w:r>
              <w:rPr>
                <w:rFonts w:ascii="Arial" w:hAnsi="Arial" w:cs="Arial"/>
                <w:sz w:val="24"/>
              </w:rPr>
              <w:t>Studienprojekt I</w:t>
            </w:r>
            <w:r w:rsidR="00555124">
              <w:rPr>
                <w:rFonts w:ascii="Arial" w:hAnsi="Arial" w:cs="Arial"/>
                <w:sz w:val="24"/>
              </w:rPr>
              <w:t>I</w:t>
            </w:r>
          </w:p>
        </w:tc>
      </w:tr>
      <w:tr w:rsidR="00B41047" w14:paraId="5DA97427" w14:textId="77777777"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14:paraId="65A59EA8" w14:textId="77777777" w:rsidR="00B41047" w:rsidRDefault="00B41047" w:rsidP="00E609C1">
            <w:pPr>
              <w:rPr>
                <w:rFonts w:ascii="Arial" w:hAnsi="Arial" w:cs="Arial"/>
                <w:b/>
                <w:bCs/>
                <w:sz w:val="24"/>
              </w:rPr>
            </w:pPr>
            <w:r>
              <w:rPr>
                <w:rFonts w:ascii="Arial" w:hAnsi="Arial" w:cs="Arial"/>
                <w:b/>
                <w:bCs/>
                <w:sz w:val="24"/>
              </w:rPr>
              <w:t>Betreuer Hochschule:</w:t>
            </w:r>
          </w:p>
        </w:tc>
        <w:tc>
          <w:tcPr>
            <w:tcW w:w="3557" w:type="dxa"/>
            <w:gridSpan w:val="2"/>
            <w:vAlign w:val="center"/>
          </w:tcPr>
          <w:p w14:paraId="1DC49110" w14:textId="59D98701" w:rsidR="00B41047" w:rsidRDefault="00B41047" w:rsidP="0082207B">
            <w:pPr>
              <w:rPr>
                <w:rFonts w:ascii="Arial" w:hAnsi="Arial" w:cs="Arial"/>
                <w:sz w:val="24"/>
              </w:rPr>
            </w:pPr>
            <w:r>
              <w:rPr>
                <w:rFonts w:ascii="Arial" w:hAnsi="Arial" w:cs="Arial"/>
                <w:sz w:val="24"/>
              </w:rPr>
              <w:t xml:space="preserve">Prof. Dr. </w:t>
            </w:r>
            <w:r w:rsidR="00142A5F">
              <w:rPr>
                <w:rFonts w:ascii="Arial" w:hAnsi="Arial" w:cs="Arial"/>
                <w:sz w:val="24"/>
              </w:rPr>
              <w:t xml:space="preserve">Dagmar </w:t>
            </w:r>
            <w:r>
              <w:rPr>
                <w:rFonts w:ascii="Arial" w:hAnsi="Arial" w:cs="Arial"/>
                <w:sz w:val="24"/>
              </w:rPr>
              <w:t>Monett</w:t>
            </w:r>
            <w:r w:rsidR="0082207B">
              <w:rPr>
                <w:rFonts w:ascii="Arial" w:hAnsi="Arial" w:cs="Arial"/>
                <w:sz w:val="24"/>
              </w:rPr>
              <w:t xml:space="preserve"> </w:t>
            </w:r>
            <w:del w:id="1" w:author="Ritter, Marvin" w:date="2013-03-01T13:15:00Z">
              <w:r>
                <w:rPr>
                  <w:rFonts w:ascii="Arial" w:hAnsi="Arial" w:cs="Arial"/>
                  <w:sz w:val="24"/>
                </w:rPr>
                <w:delText>Diaz</w:delText>
              </w:r>
            </w:del>
            <w:ins w:id="2" w:author="Ritter, Marvin" w:date="2013-03-01T13:15:00Z">
              <w:r w:rsidR="00446494">
                <w:rPr>
                  <w:rFonts w:ascii="Arial" w:hAnsi="Arial" w:cs="Arial"/>
                  <w:sz w:val="24"/>
                </w:rPr>
                <w:t>D</w:t>
              </w:r>
              <w:r w:rsidR="00446494">
                <w:rPr>
                  <w:rFonts w:ascii="Arial" w:hAnsi="Arial" w:cs="Arial"/>
                  <w:color w:val="222222"/>
                  <w:shd w:val="clear" w:color="auto" w:fill="FFFFFF"/>
                </w:rPr>
                <w:t>í</w:t>
              </w:r>
              <w:r>
                <w:rPr>
                  <w:rFonts w:ascii="Arial" w:hAnsi="Arial" w:cs="Arial"/>
                  <w:sz w:val="24"/>
                </w:rPr>
                <w:t>az</w:t>
              </w:r>
            </w:ins>
          </w:p>
        </w:tc>
        <w:tc>
          <w:tcPr>
            <w:tcW w:w="3558" w:type="dxa"/>
            <w:vAlign w:val="center"/>
          </w:tcPr>
          <w:p w14:paraId="18FDDA39" w14:textId="77777777" w:rsidR="00B41047" w:rsidRDefault="00142A5F" w:rsidP="00E609C1">
            <w:pPr>
              <w:rPr>
                <w:rFonts w:ascii="Arial" w:hAnsi="Arial" w:cs="Arial"/>
                <w:sz w:val="24"/>
              </w:rPr>
            </w:pPr>
            <w:r>
              <w:rPr>
                <w:rFonts w:ascii="Arial" w:hAnsi="Arial" w:cs="Arial"/>
                <w:sz w:val="24"/>
              </w:rPr>
              <w:t>Wissenschaftliche Betreuung</w:t>
            </w:r>
          </w:p>
        </w:tc>
      </w:tr>
      <w:tr w:rsidR="00B41047" w14:paraId="287864A1" w14:textId="77777777"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14:paraId="48D9E5E4" w14:textId="77777777" w:rsidR="00B41047" w:rsidRDefault="00B41047" w:rsidP="00E609C1">
            <w:pPr>
              <w:rPr>
                <w:rFonts w:ascii="Arial" w:hAnsi="Arial" w:cs="Arial"/>
                <w:b/>
                <w:bCs/>
                <w:sz w:val="24"/>
              </w:rPr>
            </w:pPr>
          </w:p>
        </w:tc>
        <w:tc>
          <w:tcPr>
            <w:tcW w:w="3557" w:type="dxa"/>
            <w:gridSpan w:val="2"/>
            <w:vAlign w:val="center"/>
          </w:tcPr>
          <w:p w14:paraId="6A5540FB" w14:textId="77777777" w:rsidR="00B41047" w:rsidRDefault="00B41047" w:rsidP="00E609C1">
            <w:pPr>
              <w:rPr>
                <w:rFonts w:ascii="Arial" w:hAnsi="Arial" w:cs="Arial"/>
                <w:sz w:val="24"/>
              </w:rPr>
            </w:pPr>
          </w:p>
        </w:tc>
        <w:tc>
          <w:tcPr>
            <w:tcW w:w="3558" w:type="dxa"/>
            <w:vAlign w:val="center"/>
          </w:tcPr>
          <w:p w14:paraId="63AABF43" w14:textId="77777777" w:rsidR="00B41047" w:rsidRDefault="00B41047" w:rsidP="00E609C1">
            <w:pPr>
              <w:rPr>
                <w:rFonts w:ascii="Arial" w:hAnsi="Arial" w:cs="Arial"/>
                <w:sz w:val="24"/>
              </w:rPr>
            </w:pPr>
          </w:p>
        </w:tc>
      </w:tr>
      <w:tr w:rsidR="00B41047" w14:paraId="08D48D46" w14:textId="77777777"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14:paraId="2DB92E8F" w14:textId="77777777" w:rsidR="00B41047" w:rsidRDefault="00B41047" w:rsidP="00E609C1">
            <w:pPr>
              <w:rPr>
                <w:rFonts w:ascii="Arial" w:hAnsi="Arial" w:cs="Arial"/>
                <w:b/>
                <w:bCs/>
                <w:sz w:val="24"/>
              </w:rPr>
            </w:pPr>
            <w:r>
              <w:rPr>
                <w:rFonts w:ascii="Arial" w:hAnsi="Arial" w:cs="Arial"/>
                <w:b/>
                <w:bCs/>
                <w:sz w:val="24"/>
              </w:rPr>
              <w:t>Betreuer Unternehmen:</w:t>
            </w:r>
          </w:p>
        </w:tc>
        <w:tc>
          <w:tcPr>
            <w:tcW w:w="3557" w:type="dxa"/>
            <w:gridSpan w:val="2"/>
            <w:vAlign w:val="center"/>
          </w:tcPr>
          <w:p w14:paraId="343BF506" w14:textId="091D0A4F" w:rsidR="00B41047" w:rsidRDefault="00142A5F" w:rsidP="00BF5FA8">
            <w:pPr>
              <w:rPr>
                <w:rFonts w:ascii="Arial" w:hAnsi="Arial" w:cs="Arial"/>
                <w:sz w:val="24"/>
              </w:rPr>
            </w:pPr>
            <w:del w:id="3" w:author="Ritter, Marvin" w:date="2013-03-01T13:15:00Z">
              <w:r>
                <w:rPr>
                  <w:rFonts w:ascii="Arial" w:hAnsi="Arial" w:cs="Arial"/>
                  <w:sz w:val="24"/>
                </w:rPr>
                <w:delText xml:space="preserve">Christoph </w:delText>
              </w:r>
              <w:r w:rsidR="00B41047">
                <w:rPr>
                  <w:rFonts w:ascii="Arial" w:hAnsi="Arial" w:cs="Arial"/>
                  <w:sz w:val="24"/>
                </w:rPr>
                <w:delText>Arndt</w:delText>
              </w:r>
            </w:del>
            <w:ins w:id="4" w:author="Ritter, Marvin" w:date="2013-03-01T13:15:00Z">
              <w:r w:rsidR="00BF5FA8">
                <w:rPr>
                  <w:rFonts w:ascii="Arial" w:hAnsi="Arial" w:cs="Arial"/>
                  <w:sz w:val="24"/>
                </w:rPr>
                <w:t>Olaf-Peter Sauer</w:t>
              </w:r>
            </w:ins>
          </w:p>
        </w:tc>
        <w:tc>
          <w:tcPr>
            <w:tcW w:w="3558" w:type="dxa"/>
            <w:vAlign w:val="center"/>
          </w:tcPr>
          <w:p w14:paraId="7B33AF2F" w14:textId="77777777" w:rsidR="00B41047" w:rsidRDefault="00B41047" w:rsidP="00E609C1">
            <w:pPr>
              <w:rPr>
                <w:rFonts w:ascii="Arial" w:hAnsi="Arial" w:cs="Arial"/>
                <w:sz w:val="24"/>
              </w:rPr>
            </w:pPr>
          </w:p>
        </w:tc>
      </w:tr>
      <w:tr w:rsidR="000F380A" w14:paraId="79D5ACF5" w14:textId="77777777"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14:paraId="5D3C58D2" w14:textId="77777777" w:rsidR="000F380A" w:rsidRDefault="000F380A" w:rsidP="00AA666E">
            <w:pPr>
              <w:spacing w:before="120" w:after="120"/>
              <w:rPr>
                <w:rFonts w:ascii="Arial" w:hAnsi="Arial" w:cs="Arial"/>
                <w:b/>
                <w:bCs/>
                <w:sz w:val="24"/>
              </w:rPr>
            </w:pPr>
            <w:r>
              <w:rPr>
                <w:rFonts w:ascii="Arial" w:hAnsi="Arial" w:cs="Arial"/>
                <w:b/>
                <w:bCs/>
                <w:sz w:val="24"/>
              </w:rPr>
              <w:t>Anzahl der Wörter:</w:t>
            </w:r>
          </w:p>
        </w:tc>
        <w:tc>
          <w:tcPr>
            <w:tcW w:w="7115" w:type="dxa"/>
            <w:gridSpan w:val="3"/>
            <w:vAlign w:val="center"/>
          </w:tcPr>
          <w:p w14:paraId="6F285870" w14:textId="3A211D1D" w:rsidR="00872142" w:rsidRDefault="00F956AD" w:rsidP="00974C25">
            <w:pPr>
              <w:rPr>
                <w:rFonts w:ascii="Arial" w:hAnsi="Arial" w:cs="Arial"/>
                <w:sz w:val="24"/>
              </w:rPr>
            </w:pPr>
            <w:del w:id="5" w:author="Ritter, Marvin" w:date="2013-03-01T13:15:00Z">
              <w:r>
                <w:rPr>
                  <w:rFonts w:ascii="Arial" w:hAnsi="Arial" w:cs="Arial"/>
                  <w:sz w:val="24"/>
                </w:rPr>
                <w:delText>5757</w:delText>
              </w:r>
            </w:del>
            <w:ins w:id="6" w:author="Ritter, Marvin" w:date="2013-03-01T13:15:00Z">
              <w:r w:rsidR="00BF5FA8">
                <w:rPr>
                  <w:rFonts w:ascii="Arial" w:hAnsi="Arial" w:cs="Arial"/>
                  <w:sz w:val="24"/>
                </w:rPr>
                <w:t>6152</w:t>
              </w:r>
            </w:ins>
          </w:p>
        </w:tc>
      </w:tr>
      <w:tr w:rsidR="000F380A" w14:paraId="41E4364C" w14:textId="77777777">
        <w:tc>
          <w:tcPr>
            <w:tcW w:w="5101" w:type="dxa"/>
            <w:gridSpan w:val="2"/>
            <w:tcBorders>
              <w:top w:val="nil"/>
              <w:left w:val="nil"/>
              <w:bottom w:val="nil"/>
              <w:right w:val="nil"/>
            </w:tcBorders>
          </w:tcPr>
          <w:p w14:paraId="15591EFA" w14:textId="77777777" w:rsidR="000F380A" w:rsidRDefault="000F380A">
            <w:pPr>
              <w:rPr>
                <w:rFonts w:ascii="Arial" w:hAnsi="Arial" w:cs="Arial"/>
              </w:rPr>
            </w:pPr>
          </w:p>
          <w:p w14:paraId="17062CEC" w14:textId="77777777" w:rsidR="000F380A" w:rsidRDefault="000F380A">
            <w:pPr>
              <w:rPr>
                <w:rFonts w:ascii="Arial" w:hAnsi="Arial" w:cs="Arial"/>
              </w:rPr>
            </w:pPr>
            <w:r>
              <w:rPr>
                <w:rFonts w:ascii="Arial" w:hAnsi="Arial" w:cs="Arial"/>
              </w:rPr>
              <w:t>Vom Ausbildungsleiter zur Kenntnis genommen:</w:t>
            </w:r>
          </w:p>
          <w:p w14:paraId="62F613E0" w14:textId="77777777" w:rsidR="000F380A" w:rsidRDefault="000F380A">
            <w:pPr>
              <w:rPr>
                <w:rFonts w:ascii="Arial" w:hAnsi="Arial" w:cs="Arial"/>
              </w:rPr>
            </w:pPr>
          </w:p>
          <w:p w14:paraId="156576C8" w14:textId="77777777" w:rsidR="000F380A" w:rsidRDefault="000F380A">
            <w:pPr>
              <w:rPr>
                <w:rFonts w:ascii="Arial" w:hAnsi="Arial" w:cs="Arial"/>
              </w:rPr>
            </w:pPr>
          </w:p>
          <w:p w14:paraId="708A9A8A" w14:textId="77777777" w:rsidR="000F380A" w:rsidRDefault="000F380A">
            <w:pPr>
              <w:rPr>
                <w:rFonts w:ascii="Arial" w:hAnsi="Arial" w:cs="Arial"/>
              </w:rPr>
            </w:pPr>
          </w:p>
          <w:p w14:paraId="10578FB4" w14:textId="77777777" w:rsidR="000F380A" w:rsidRDefault="000F380A">
            <w:pPr>
              <w:rPr>
                <w:rFonts w:ascii="Arial" w:hAnsi="Arial" w:cs="Arial"/>
              </w:rPr>
            </w:pPr>
          </w:p>
          <w:p w14:paraId="0A30B1B4" w14:textId="77777777" w:rsidR="000F380A" w:rsidRDefault="000F380A">
            <w:pPr>
              <w:rPr>
                <w:rFonts w:ascii="Arial" w:hAnsi="Arial" w:cs="Arial"/>
              </w:rPr>
            </w:pPr>
            <w:r>
              <w:rPr>
                <w:rFonts w:ascii="Arial" w:hAnsi="Arial" w:cs="Arial"/>
              </w:rPr>
              <w:t>..................................................................</w:t>
            </w:r>
          </w:p>
          <w:p w14:paraId="091DFA8B" w14:textId="77777777" w:rsidR="000F380A" w:rsidRDefault="000F380A">
            <w:pPr>
              <w:rPr>
                <w:rFonts w:ascii="Arial" w:hAnsi="Arial" w:cs="Arial"/>
              </w:rPr>
            </w:pPr>
            <w:r>
              <w:rPr>
                <w:rFonts w:ascii="Arial" w:hAnsi="Arial" w:cs="Arial"/>
              </w:rPr>
              <w:t xml:space="preserve">                      (Datum/Unterschrift)</w:t>
            </w:r>
          </w:p>
        </w:tc>
        <w:tc>
          <w:tcPr>
            <w:tcW w:w="5102" w:type="dxa"/>
            <w:gridSpan w:val="2"/>
            <w:tcBorders>
              <w:top w:val="nil"/>
              <w:left w:val="nil"/>
              <w:bottom w:val="nil"/>
              <w:right w:val="nil"/>
            </w:tcBorders>
          </w:tcPr>
          <w:p w14:paraId="5E216A28" w14:textId="77777777" w:rsidR="000F380A" w:rsidRDefault="000F380A">
            <w:pPr>
              <w:rPr>
                <w:rFonts w:ascii="Arial" w:hAnsi="Arial" w:cs="Arial"/>
                <w:b/>
                <w:bCs/>
                <w:sz w:val="24"/>
              </w:rPr>
            </w:pPr>
          </w:p>
          <w:p w14:paraId="42F25B32" w14:textId="77777777" w:rsidR="000F380A" w:rsidRDefault="000F380A">
            <w:pPr>
              <w:rPr>
                <w:rFonts w:ascii="Arial" w:hAnsi="Arial" w:cs="Arial"/>
              </w:rPr>
            </w:pPr>
          </w:p>
          <w:p w14:paraId="66A15EC2" w14:textId="77777777" w:rsidR="000F380A" w:rsidRDefault="000F380A">
            <w:pPr>
              <w:rPr>
                <w:rFonts w:ascii="Arial" w:hAnsi="Arial" w:cs="Arial"/>
              </w:rPr>
            </w:pPr>
          </w:p>
          <w:p w14:paraId="57BD3143" w14:textId="77777777" w:rsidR="000F380A" w:rsidRDefault="000F380A">
            <w:pPr>
              <w:rPr>
                <w:rFonts w:ascii="Arial" w:hAnsi="Arial" w:cs="Arial"/>
              </w:rPr>
            </w:pPr>
          </w:p>
          <w:p w14:paraId="1017A9B0" w14:textId="77777777" w:rsidR="000F380A" w:rsidRDefault="000F380A">
            <w:pPr>
              <w:rPr>
                <w:rFonts w:ascii="Arial" w:hAnsi="Arial" w:cs="Arial"/>
              </w:rPr>
            </w:pPr>
          </w:p>
          <w:p w14:paraId="76D59050" w14:textId="77777777" w:rsidR="000F380A" w:rsidRDefault="000F380A">
            <w:pPr>
              <w:rPr>
                <w:rFonts w:ascii="Arial" w:hAnsi="Arial" w:cs="Arial"/>
              </w:rPr>
            </w:pPr>
          </w:p>
          <w:p w14:paraId="7A0E42EC" w14:textId="77777777" w:rsidR="000F380A" w:rsidRDefault="000F380A">
            <w:pPr>
              <w:rPr>
                <w:rFonts w:ascii="Arial" w:hAnsi="Arial" w:cs="Arial"/>
              </w:rPr>
            </w:pPr>
            <w:r>
              <w:rPr>
                <w:rFonts w:ascii="Arial" w:hAnsi="Arial" w:cs="Arial"/>
              </w:rPr>
              <w:t>...................................................................</w:t>
            </w:r>
          </w:p>
          <w:p w14:paraId="102A4D4D" w14:textId="77777777" w:rsidR="000F380A" w:rsidRDefault="000F380A">
            <w:pPr>
              <w:pStyle w:val="Kopfzeile"/>
              <w:tabs>
                <w:tab w:val="clear" w:pos="4536"/>
                <w:tab w:val="clear" w:pos="9072"/>
              </w:tabs>
              <w:rPr>
                <w:rFonts w:ascii="Arial" w:hAnsi="Arial" w:cs="Arial"/>
              </w:rPr>
            </w:pPr>
            <w:r>
              <w:rPr>
                <w:rFonts w:ascii="Arial" w:hAnsi="Arial" w:cs="Arial"/>
              </w:rPr>
              <w:t xml:space="preserve">   (Datum/Unterschrift der/des Studierenden)</w:t>
            </w:r>
          </w:p>
        </w:tc>
      </w:tr>
    </w:tbl>
    <w:p w14:paraId="6B03EBB5" w14:textId="77777777" w:rsidR="009540E0" w:rsidRDefault="009540E0" w:rsidP="000F380A">
      <w:pPr>
        <w:sectPr w:rsidR="009540E0" w:rsidSect="00C83403">
          <w:headerReference w:type="default" r:id="rId10"/>
          <w:footerReference w:type="even" r:id="rId11"/>
          <w:footerReference w:type="default" r:id="rId12"/>
          <w:headerReference w:type="first" r:id="rId13"/>
          <w:pgSz w:w="11906" w:h="16838" w:code="9"/>
          <w:pgMar w:top="964" w:right="567" w:bottom="1259" w:left="1276" w:header="720" w:footer="720" w:gutter="0"/>
          <w:paperSrc w:first="258" w:other="259"/>
          <w:cols w:space="720"/>
          <w:titlePg/>
          <w:docGrid w:linePitch="272"/>
        </w:sectPr>
      </w:pPr>
    </w:p>
    <w:p w14:paraId="10766064" w14:textId="77777777" w:rsidR="00E10009" w:rsidRDefault="009540E0" w:rsidP="00E10009">
      <w:pPr>
        <w:pStyle w:val="berschrift1"/>
        <w:rPr>
          <w:sz w:val="28"/>
          <w:szCs w:val="28"/>
        </w:rPr>
      </w:pPr>
      <w:bookmarkStart w:id="7" w:name="_Toc285441319"/>
      <w:bookmarkStart w:id="8" w:name="_Toc285702607"/>
      <w:bookmarkStart w:id="9" w:name="_Toc286384777"/>
      <w:bookmarkStart w:id="10" w:name="_Toc294524454"/>
      <w:bookmarkStart w:id="11" w:name="_Toc294524533"/>
      <w:bookmarkStart w:id="12" w:name="_Toc349901673"/>
      <w:r w:rsidRPr="0068097D">
        <w:rPr>
          <w:sz w:val="28"/>
          <w:szCs w:val="28"/>
        </w:rPr>
        <w:t>Kurzfassung</w:t>
      </w:r>
      <w:bookmarkStart w:id="13" w:name="_Toc285702608"/>
      <w:bookmarkStart w:id="14" w:name="_Toc286384778"/>
      <w:bookmarkEnd w:id="7"/>
      <w:bookmarkEnd w:id="8"/>
      <w:bookmarkEnd w:id="9"/>
      <w:bookmarkEnd w:id="10"/>
      <w:bookmarkEnd w:id="11"/>
      <w:bookmarkEnd w:id="12"/>
    </w:p>
    <w:p w14:paraId="285C8384" w14:textId="77777777" w:rsidR="00436F6C" w:rsidRDefault="00436F6C" w:rsidP="00213BE6">
      <w:pPr>
        <w:pStyle w:val="StandardPTB"/>
      </w:pPr>
    </w:p>
    <w:p w14:paraId="002E38B9" w14:textId="77777777" w:rsidR="00F873DA" w:rsidRDefault="00436F6C" w:rsidP="00213BE6">
      <w:pPr>
        <w:pStyle w:val="StandardPTB"/>
      </w:pPr>
      <w:r>
        <w:t xml:space="preserve">Dieses Dokument ist eine technische Dokumentation zur Erstellung einer </w:t>
      </w:r>
      <w:r w:rsidR="00F873DA">
        <w:t xml:space="preserve">C++ - </w:t>
      </w:r>
      <w:r>
        <w:t xml:space="preserve">Klassenbibliothek aus vorhandenem Quellcode. Weiterhin beschreibt sie den Vorgang des </w:t>
      </w:r>
      <w:r w:rsidR="00F873DA">
        <w:t>Portierens in andere Programmiersprachen und geht dabei vor allem auf die Entwicklungsmethodik des Test Driven Developments ein.</w:t>
      </w:r>
    </w:p>
    <w:p w14:paraId="0842B58D" w14:textId="77777777" w:rsidR="00F873DA" w:rsidRDefault="00F873DA" w:rsidP="00213BE6">
      <w:pPr>
        <w:pStyle w:val="StandardPTB"/>
      </w:pPr>
      <w:r>
        <w:t>In der Dokumentation sind alle wesentlichen Schritte von der Analysephase, über das Zeitmanagement, bis hin zur Implementation und Erstellung von Beispielanwendungen erläutert.</w:t>
      </w:r>
    </w:p>
    <w:p w14:paraId="023B9960" w14:textId="77777777" w:rsidR="00213BE6" w:rsidRDefault="00213BE6" w:rsidP="00213BE6">
      <w:pPr>
        <w:rPr>
          <w:rFonts w:cs="Arial"/>
          <w:bCs/>
          <w:color w:val="C00000"/>
        </w:rPr>
      </w:pPr>
    </w:p>
    <w:p w14:paraId="4377ADBD" w14:textId="77777777" w:rsidR="00213BE6" w:rsidRDefault="00213BE6" w:rsidP="00213BE6">
      <w:pPr>
        <w:rPr>
          <w:rFonts w:cs="Arial"/>
          <w:bCs/>
          <w:color w:val="C00000"/>
        </w:rPr>
      </w:pPr>
    </w:p>
    <w:p w14:paraId="61510D3F" w14:textId="77777777" w:rsidR="00213BE6" w:rsidRPr="006865A2" w:rsidRDefault="00213BE6" w:rsidP="00213BE6">
      <w:pPr>
        <w:rPr>
          <w:rFonts w:cs="Arial"/>
          <w:bCs/>
          <w:color w:val="C00000"/>
        </w:rPr>
      </w:pPr>
    </w:p>
    <w:p w14:paraId="7D760ED0" w14:textId="77777777" w:rsidR="00213BE6" w:rsidRDefault="00213BE6" w:rsidP="00213BE6">
      <w:pPr>
        <w:pStyle w:val="berschrift1"/>
        <w:rPr>
          <w:sz w:val="28"/>
          <w:szCs w:val="28"/>
          <w:lang w:val="en-US"/>
        </w:rPr>
      </w:pPr>
      <w:bookmarkStart w:id="15" w:name="_Toc332388161"/>
      <w:bookmarkStart w:id="16" w:name="_Toc349901674"/>
      <w:r w:rsidRPr="004D447B">
        <w:rPr>
          <w:sz w:val="28"/>
          <w:szCs w:val="28"/>
          <w:lang w:val="en-US"/>
        </w:rPr>
        <w:t>Summary</w:t>
      </w:r>
      <w:bookmarkEnd w:id="15"/>
      <w:bookmarkEnd w:id="16"/>
    </w:p>
    <w:p w14:paraId="3523351A" w14:textId="77777777" w:rsidR="00213BE6" w:rsidRDefault="00CE4B14" w:rsidP="00213BE6">
      <w:pPr>
        <w:pStyle w:val="StandardPTB"/>
        <w:rPr>
          <w:lang w:val="en-US"/>
        </w:rPr>
      </w:pPr>
      <w:r>
        <w:rPr>
          <w:lang w:val="en-US"/>
        </w:rPr>
        <w:br/>
      </w:r>
      <w:r w:rsidR="00F873DA">
        <w:rPr>
          <w:lang w:val="en-US"/>
        </w:rPr>
        <w:t>This document is a technical documentation for the creation of a C++ - class library from existing source code. Furthermore the documentation describes the process of porting the class library to other programming languages and the process of the development method of test driven development.</w:t>
      </w:r>
    </w:p>
    <w:p w14:paraId="22B903E2" w14:textId="77777777" w:rsidR="00F873DA" w:rsidRPr="009B45AB" w:rsidRDefault="00F873DA" w:rsidP="00213BE6">
      <w:pPr>
        <w:pStyle w:val="StandardPTB"/>
        <w:rPr>
          <w:lang w:val="en-US"/>
        </w:rPr>
      </w:pPr>
      <w:r>
        <w:rPr>
          <w:lang w:val="en-US"/>
        </w:rPr>
        <w:t>In this documentation all necessary steps, from the analysis phase and time management until the implementation and creation of example applications will be explained.</w:t>
      </w:r>
    </w:p>
    <w:p w14:paraId="2ED6BBFC" w14:textId="77777777" w:rsidR="00E007BC" w:rsidRPr="00E007BC" w:rsidRDefault="00E007BC" w:rsidP="00E007BC">
      <w:pPr>
        <w:rPr>
          <w:lang w:val="en-US"/>
        </w:rPr>
      </w:pPr>
    </w:p>
    <w:p w14:paraId="7EF685F0" w14:textId="77777777" w:rsidR="009540E0" w:rsidRDefault="00E10009" w:rsidP="00E10009">
      <w:pPr>
        <w:pStyle w:val="berschrift1"/>
        <w:rPr>
          <w:sz w:val="28"/>
          <w:szCs w:val="28"/>
        </w:rPr>
      </w:pPr>
      <w:r w:rsidRPr="00E007BC">
        <w:rPr>
          <w:lang w:val="en-US"/>
        </w:rPr>
        <w:br w:type="page"/>
      </w:r>
      <w:bookmarkStart w:id="17" w:name="_Toc294524455"/>
      <w:bookmarkStart w:id="18" w:name="_Toc294524534"/>
      <w:bookmarkStart w:id="19" w:name="_Toc349901675"/>
      <w:r w:rsidR="009540E0" w:rsidRPr="0068097D">
        <w:rPr>
          <w:sz w:val="28"/>
          <w:szCs w:val="28"/>
        </w:rPr>
        <w:t>Inhaltsverzeichnis</w:t>
      </w:r>
      <w:bookmarkEnd w:id="13"/>
      <w:bookmarkEnd w:id="14"/>
      <w:bookmarkEnd w:id="17"/>
      <w:bookmarkEnd w:id="18"/>
      <w:bookmarkEnd w:id="19"/>
    </w:p>
    <w:p w14:paraId="527D4EC2" w14:textId="77777777" w:rsidR="009316FF" w:rsidRPr="009316FF" w:rsidRDefault="009316FF" w:rsidP="009316FF"/>
    <w:bookmarkStart w:id="20" w:name="_Toc286384779"/>
    <w:bookmarkStart w:id="21" w:name="_Toc285702609"/>
    <w:p w14:paraId="2C434B02" w14:textId="77777777" w:rsidR="00351925" w:rsidRPr="00C56E9E" w:rsidRDefault="009316FF">
      <w:pPr>
        <w:pStyle w:val="Verzeichnis1"/>
        <w:rPr>
          <w:rFonts w:ascii="Calibri" w:hAnsi="Calibri"/>
          <w:noProof/>
          <w:sz w:val="22"/>
        </w:rPr>
      </w:pPr>
      <w:r>
        <w:rPr>
          <w:sz w:val="28"/>
          <w:szCs w:val="28"/>
        </w:rPr>
        <w:fldChar w:fldCharType="begin"/>
      </w:r>
      <w:r>
        <w:rPr>
          <w:sz w:val="28"/>
          <w:szCs w:val="28"/>
        </w:rPr>
        <w:instrText xml:space="preserve"> TOC \o "2-3" \h \z \t "Überschrift 1;1;Überschrift PTB;1;ÜB;1;ÜB 2;1;ÜB 3;1" </w:instrText>
      </w:r>
      <w:r>
        <w:rPr>
          <w:sz w:val="28"/>
          <w:szCs w:val="28"/>
        </w:rPr>
        <w:fldChar w:fldCharType="separate"/>
      </w:r>
      <w:hyperlink w:anchor="_Toc349901673" w:history="1">
        <w:r w:rsidR="00351925" w:rsidRPr="00232BEF">
          <w:rPr>
            <w:rStyle w:val="Hyperlink"/>
            <w:noProof/>
          </w:rPr>
          <w:t>Kurzfassung</w:t>
        </w:r>
        <w:r w:rsidR="00351925">
          <w:rPr>
            <w:noProof/>
            <w:webHidden/>
          </w:rPr>
          <w:tab/>
        </w:r>
        <w:r w:rsidR="00351925">
          <w:rPr>
            <w:noProof/>
            <w:webHidden/>
          </w:rPr>
          <w:fldChar w:fldCharType="begin"/>
        </w:r>
        <w:r w:rsidR="00351925">
          <w:rPr>
            <w:noProof/>
            <w:webHidden/>
          </w:rPr>
          <w:instrText xml:space="preserve"> PAGEREF _Toc349901673 \h </w:instrText>
        </w:r>
        <w:r w:rsidR="00351925">
          <w:rPr>
            <w:noProof/>
            <w:webHidden/>
          </w:rPr>
        </w:r>
        <w:r w:rsidR="00351925">
          <w:rPr>
            <w:noProof/>
            <w:webHidden/>
          </w:rPr>
          <w:fldChar w:fldCharType="separate"/>
        </w:r>
        <w:r w:rsidR="00351925">
          <w:rPr>
            <w:noProof/>
            <w:webHidden/>
          </w:rPr>
          <w:t>II</w:t>
        </w:r>
        <w:r w:rsidR="00351925">
          <w:rPr>
            <w:noProof/>
            <w:webHidden/>
          </w:rPr>
          <w:fldChar w:fldCharType="end"/>
        </w:r>
      </w:hyperlink>
    </w:p>
    <w:p w14:paraId="2CA16019" w14:textId="77777777" w:rsidR="00351925" w:rsidRPr="00C56E9E" w:rsidRDefault="00CD5225">
      <w:pPr>
        <w:pStyle w:val="Verzeichnis1"/>
        <w:rPr>
          <w:rFonts w:ascii="Calibri" w:hAnsi="Calibri"/>
          <w:noProof/>
          <w:sz w:val="22"/>
        </w:rPr>
      </w:pPr>
      <w:hyperlink w:anchor="_Toc349901674" w:history="1">
        <w:r w:rsidR="00351925" w:rsidRPr="00232BEF">
          <w:rPr>
            <w:rStyle w:val="Hyperlink"/>
            <w:noProof/>
            <w:lang w:val="en-US"/>
          </w:rPr>
          <w:t>Summary</w:t>
        </w:r>
        <w:r w:rsidR="00351925">
          <w:rPr>
            <w:noProof/>
            <w:webHidden/>
          </w:rPr>
          <w:tab/>
        </w:r>
        <w:r w:rsidR="00351925">
          <w:rPr>
            <w:noProof/>
            <w:webHidden/>
          </w:rPr>
          <w:fldChar w:fldCharType="begin"/>
        </w:r>
        <w:r w:rsidR="00351925">
          <w:rPr>
            <w:noProof/>
            <w:webHidden/>
          </w:rPr>
          <w:instrText xml:space="preserve"> PAGEREF _Toc349901674 \h </w:instrText>
        </w:r>
        <w:r w:rsidR="00351925">
          <w:rPr>
            <w:noProof/>
            <w:webHidden/>
          </w:rPr>
        </w:r>
        <w:r w:rsidR="00351925">
          <w:rPr>
            <w:noProof/>
            <w:webHidden/>
          </w:rPr>
          <w:fldChar w:fldCharType="separate"/>
        </w:r>
        <w:r w:rsidR="00351925">
          <w:rPr>
            <w:noProof/>
            <w:webHidden/>
          </w:rPr>
          <w:t>II</w:t>
        </w:r>
        <w:r w:rsidR="00351925">
          <w:rPr>
            <w:noProof/>
            <w:webHidden/>
          </w:rPr>
          <w:fldChar w:fldCharType="end"/>
        </w:r>
      </w:hyperlink>
    </w:p>
    <w:p w14:paraId="45F066CA" w14:textId="77777777" w:rsidR="00351925" w:rsidRPr="00C56E9E" w:rsidRDefault="00CD5225">
      <w:pPr>
        <w:pStyle w:val="Verzeichnis1"/>
        <w:rPr>
          <w:rFonts w:ascii="Calibri" w:hAnsi="Calibri"/>
          <w:noProof/>
          <w:sz w:val="22"/>
        </w:rPr>
      </w:pPr>
      <w:hyperlink w:anchor="_Toc349901675" w:history="1">
        <w:r w:rsidR="00351925" w:rsidRPr="00232BEF">
          <w:rPr>
            <w:rStyle w:val="Hyperlink"/>
            <w:noProof/>
          </w:rPr>
          <w:t>Inhaltsverzeichnis</w:t>
        </w:r>
        <w:r w:rsidR="00351925">
          <w:rPr>
            <w:noProof/>
            <w:webHidden/>
          </w:rPr>
          <w:tab/>
        </w:r>
        <w:r w:rsidR="00351925">
          <w:rPr>
            <w:noProof/>
            <w:webHidden/>
          </w:rPr>
          <w:fldChar w:fldCharType="begin"/>
        </w:r>
        <w:r w:rsidR="00351925">
          <w:rPr>
            <w:noProof/>
            <w:webHidden/>
          </w:rPr>
          <w:instrText xml:space="preserve"> PAGEREF _Toc349901675 \h </w:instrText>
        </w:r>
        <w:r w:rsidR="00351925">
          <w:rPr>
            <w:noProof/>
            <w:webHidden/>
          </w:rPr>
        </w:r>
        <w:r w:rsidR="00351925">
          <w:rPr>
            <w:noProof/>
            <w:webHidden/>
          </w:rPr>
          <w:fldChar w:fldCharType="separate"/>
        </w:r>
        <w:r w:rsidR="00351925">
          <w:rPr>
            <w:noProof/>
            <w:webHidden/>
          </w:rPr>
          <w:t>III</w:t>
        </w:r>
        <w:r w:rsidR="00351925">
          <w:rPr>
            <w:noProof/>
            <w:webHidden/>
          </w:rPr>
          <w:fldChar w:fldCharType="end"/>
        </w:r>
      </w:hyperlink>
    </w:p>
    <w:p w14:paraId="32A426B4" w14:textId="77777777" w:rsidR="00351925" w:rsidRPr="00C56E9E" w:rsidRDefault="00CD5225">
      <w:pPr>
        <w:pStyle w:val="Verzeichnis1"/>
        <w:rPr>
          <w:rFonts w:ascii="Calibri" w:hAnsi="Calibri"/>
          <w:noProof/>
          <w:sz w:val="22"/>
        </w:rPr>
      </w:pPr>
      <w:hyperlink w:anchor="_Toc349901676" w:history="1">
        <w:r w:rsidR="00351925" w:rsidRPr="00232BEF">
          <w:rPr>
            <w:rStyle w:val="Hyperlink"/>
            <w:noProof/>
          </w:rPr>
          <w:t>Abbildungsverzeichnis</w:t>
        </w:r>
        <w:r w:rsidR="00351925">
          <w:rPr>
            <w:noProof/>
            <w:webHidden/>
          </w:rPr>
          <w:tab/>
        </w:r>
        <w:r w:rsidR="00351925">
          <w:rPr>
            <w:noProof/>
            <w:webHidden/>
          </w:rPr>
          <w:fldChar w:fldCharType="begin"/>
        </w:r>
        <w:r w:rsidR="00351925">
          <w:rPr>
            <w:noProof/>
            <w:webHidden/>
          </w:rPr>
          <w:instrText xml:space="preserve"> PAGEREF _Toc349901676 \h </w:instrText>
        </w:r>
        <w:r w:rsidR="00351925">
          <w:rPr>
            <w:noProof/>
            <w:webHidden/>
          </w:rPr>
        </w:r>
        <w:r w:rsidR="00351925">
          <w:rPr>
            <w:noProof/>
            <w:webHidden/>
          </w:rPr>
          <w:fldChar w:fldCharType="separate"/>
        </w:r>
        <w:r w:rsidR="00351925">
          <w:rPr>
            <w:noProof/>
            <w:webHidden/>
          </w:rPr>
          <w:t>V</w:t>
        </w:r>
        <w:r w:rsidR="00351925">
          <w:rPr>
            <w:noProof/>
            <w:webHidden/>
          </w:rPr>
          <w:fldChar w:fldCharType="end"/>
        </w:r>
      </w:hyperlink>
    </w:p>
    <w:p w14:paraId="5E6DA0A1" w14:textId="77777777" w:rsidR="00351925" w:rsidRPr="00C56E9E" w:rsidRDefault="00CD5225">
      <w:pPr>
        <w:pStyle w:val="Verzeichnis1"/>
        <w:rPr>
          <w:rFonts w:ascii="Calibri" w:hAnsi="Calibri"/>
          <w:noProof/>
          <w:sz w:val="22"/>
        </w:rPr>
      </w:pPr>
      <w:hyperlink w:anchor="_Toc349901677" w:history="1">
        <w:r w:rsidR="00351925" w:rsidRPr="00232BEF">
          <w:rPr>
            <w:rStyle w:val="Hyperlink"/>
            <w:noProof/>
          </w:rPr>
          <w:t>Abkürzungsverzeichnis</w:t>
        </w:r>
        <w:r w:rsidR="00351925">
          <w:rPr>
            <w:noProof/>
            <w:webHidden/>
          </w:rPr>
          <w:tab/>
        </w:r>
        <w:r w:rsidR="00351925">
          <w:rPr>
            <w:noProof/>
            <w:webHidden/>
          </w:rPr>
          <w:fldChar w:fldCharType="begin"/>
        </w:r>
        <w:r w:rsidR="00351925">
          <w:rPr>
            <w:noProof/>
            <w:webHidden/>
          </w:rPr>
          <w:instrText xml:space="preserve"> PAGEREF _Toc349901677 \h </w:instrText>
        </w:r>
        <w:r w:rsidR="00351925">
          <w:rPr>
            <w:noProof/>
            <w:webHidden/>
          </w:rPr>
        </w:r>
        <w:r w:rsidR="00351925">
          <w:rPr>
            <w:noProof/>
            <w:webHidden/>
          </w:rPr>
          <w:fldChar w:fldCharType="separate"/>
        </w:r>
        <w:r w:rsidR="00351925">
          <w:rPr>
            <w:noProof/>
            <w:webHidden/>
          </w:rPr>
          <w:t>VI</w:t>
        </w:r>
        <w:r w:rsidR="00351925">
          <w:rPr>
            <w:noProof/>
            <w:webHidden/>
          </w:rPr>
          <w:fldChar w:fldCharType="end"/>
        </w:r>
      </w:hyperlink>
    </w:p>
    <w:p w14:paraId="2EB82724" w14:textId="77777777" w:rsidR="00351925" w:rsidRPr="00C56E9E" w:rsidRDefault="00CD5225">
      <w:pPr>
        <w:pStyle w:val="Verzeichnis1"/>
        <w:rPr>
          <w:rFonts w:ascii="Calibri" w:hAnsi="Calibri"/>
          <w:noProof/>
          <w:sz w:val="22"/>
        </w:rPr>
      </w:pPr>
      <w:hyperlink w:anchor="_Toc349901678" w:history="1">
        <w:r w:rsidR="00351925" w:rsidRPr="00232BEF">
          <w:rPr>
            <w:rStyle w:val="Hyperlink"/>
            <w:noProof/>
          </w:rPr>
          <w:t>1</w:t>
        </w:r>
        <w:r w:rsidR="00351925" w:rsidRPr="00C56E9E">
          <w:rPr>
            <w:rFonts w:ascii="Calibri" w:hAnsi="Calibri"/>
            <w:noProof/>
            <w:sz w:val="22"/>
          </w:rPr>
          <w:tab/>
        </w:r>
        <w:r w:rsidR="00351925" w:rsidRPr="00232BEF">
          <w:rPr>
            <w:rStyle w:val="Hyperlink"/>
            <w:noProof/>
          </w:rPr>
          <w:t>Einleitung</w:t>
        </w:r>
        <w:r w:rsidR="00351925">
          <w:rPr>
            <w:noProof/>
            <w:webHidden/>
          </w:rPr>
          <w:tab/>
        </w:r>
        <w:r w:rsidR="00351925">
          <w:rPr>
            <w:noProof/>
            <w:webHidden/>
          </w:rPr>
          <w:fldChar w:fldCharType="begin"/>
        </w:r>
        <w:r w:rsidR="00351925">
          <w:rPr>
            <w:noProof/>
            <w:webHidden/>
          </w:rPr>
          <w:instrText xml:space="preserve"> PAGEREF _Toc349901678 \h </w:instrText>
        </w:r>
        <w:r w:rsidR="00351925">
          <w:rPr>
            <w:noProof/>
            <w:webHidden/>
          </w:rPr>
        </w:r>
        <w:r w:rsidR="00351925">
          <w:rPr>
            <w:noProof/>
            <w:webHidden/>
          </w:rPr>
          <w:fldChar w:fldCharType="separate"/>
        </w:r>
        <w:r w:rsidR="00351925">
          <w:rPr>
            <w:noProof/>
            <w:webHidden/>
          </w:rPr>
          <w:t>1</w:t>
        </w:r>
        <w:r w:rsidR="00351925">
          <w:rPr>
            <w:noProof/>
            <w:webHidden/>
          </w:rPr>
          <w:fldChar w:fldCharType="end"/>
        </w:r>
      </w:hyperlink>
    </w:p>
    <w:p w14:paraId="69C26412" w14:textId="77777777" w:rsidR="00351925" w:rsidRPr="00C56E9E" w:rsidRDefault="00CD5225">
      <w:pPr>
        <w:pStyle w:val="Verzeichnis1"/>
        <w:rPr>
          <w:rFonts w:ascii="Calibri" w:hAnsi="Calibri"/>
          <w:noProof/>
          <w:sz w:val="22"/>
        </w:rPr>
      </w:pPr>
      <w:hyperlink w:anchor="_Toc349901679" w:history="1">
        <w:r w:rsidR="00351925" w:rsidRPr="00232BEF">
          <w:rPr>
            <w:rStyle w:val="Hyperlink"/>
            <w:noProof/>
          </w:rPr>
          <w:t>1.1</w:t>
        </w:r>
        <w:r w:rsidR="00351925" w:rsidRPr="00C56E9E">
          <w:rPr>
            <w:rFonts w:ascii="Calibri" w:hAnsi="Calibri"/>
            <w:noProof/>
            <w:sz w:val="22"/>
          </w:rPr>
          <w:tab/>
        </w:r>
        <w:r w:rsidR="00351925" w:rsidRPr="00232BEF">
          <w:rPr>
            <w:rStyle w:val="Hyperlink"/>
            <w:noProof/>
          </w:rPr>
          <w:t>Allgemeine Hinweise zur Studienarbeit</w:t>
        </w:r>
        <w:r w:rsidR="00351925">
          <w:rPr>
            <w:noProof/>
            <w:webHidden/>
          </w:rPr>
          <w:tab/>
        </w:r>
        <w:r w:rsidR="00351925">
          <w:rPr>
            <w:noProof/>
            <w:webHidden/>
          </w:rPr>
          <w:fldChar w:fldCharType="begin"/>
        </w:r>
        <w:r w:rsidR="00351925">
          <w:rPr>
            <w:noProof/>
            <w:webHidden/>
          </w:rPr>
          <w:instrText xml:space="preserve"> PAGEREF _Toc349901679 \h </w:instrText>
        </w:r>
        <w:r w:rsidR="00351925">
          <w:rPr>
            <w:noProof/>
            <w:webHidden/>
          </w:rPr>
        </w:r>
        <w:r w:rsidR="00351925">
          <w:rPr>
            <w:noProof/>
            <w:webHidden/>
          </w:rPr>
          <w:fldChar w:fldCharType="separate"/>
        </w:r>
        <w:r w:rsidR="00351925">
          <w:rPr>
            <w:noProof/>
            <w:webHidden/>
          </w:rPr>
          <w:t>1</w:t>
        </w:r>
        <w:r w:rsidR="00351925">
          <w:rPr>
            <w:noProof/>
            <w:webHidden/>
          </w:rPr>
          <w:fldChar w:fldCharType="end"/>
        </w:r>
      </w:hyperlink>
    </w:p>
    <w:p w14:paraId="6185F821" w14:textId="77777777" w:rsidR="00351925" w:rsidRPr="00C56E9E" w:rsidRDefault="00CD5225">
      <w:pPr>
        <w:pStyle w:val="Verzeichnis1"/>
        <w:rPr>
          <w:rFonts w:ascii="Calibri" w:hAnsi="Calibri"/>
          <w:noProof/>
          <w:sz w:val="22"/>
        </w:rPr>
      </w:pPr>
      <w:hyperlink w:anchor="_Toc349901680" w:history="1">
        <w:r w:rsidR="00351925" w:rsidRPr="00232BEF">
          <w:rPr>
            <w:rStyle w:val="Hyperlink"/>
            <w:noProof/>
          </w:rPr>
          <w:t>1.2</w:t>
        </w:r>
        <w:r w:rsidR="00351925" w:rsidRPr="00C56E9E">
          <w:rPr>
            <w:rFonts w:ascii="Calibri" w:hAnsi="Calibri"/>
            <w:noProof/>
            <w:sz w:val="22"/>
          </w:rPr>
          <w:tab/>
        </w:r>
        <w:r w:rsidR="00351925" w:rsidRPr="00232BEF">
          <w:rPr>
            <w:rStyle w:val="Hyperlink"/>
            <w:noProof/>
          </w:rPr>
          <w:t>Ausgangssituation</w:t>
        </w:r>
        <w:r w:rsidR="00351925">
          <w:rPr>
            <w:noProof/>
            <w:webHidden/>
          </w:rPr>
          <w:tab/>
        </w:r>
        <w:r w:rsidR="00351925">
          <w:rPr>
            <w:noProof/>
            <w:webHidden/>
          </w:rPr>
          <w:fldChar w:fldCharType="begin"/>
        </w:r>
        <w:r w:rsidR="00351925">
          <w:rPr>
            <w:noProof/>
            <w:webHidden/>
          </w:rPr>
          <w:instrText xml:space="preserve"> PAGEREF _Toc349901680 \h </w:instrText>
        </w:r>
        <w:r w:rsidR="00351925">
          <w:rPr>
            <w:noProof/>
            <w:webHidden/>
          </w:rPr>
        </w:r>
        <w:r w:rsidR="00351925">
          <w:rPr>
            <w:noProof/>
            <w:webHidden/>
          </w:rPr>
          <w:fldChar w:fldCharType="separate"/>
        </w:r>
        <w:r w:rsidR="00351925">
          <w:rPr>
            <w:noProof/>
            <w:webHidden/>
          </w:rPr>
          <w:t>1</w:t>
        </w:r>
        <w:r w:rsidR="00351925">
          <w:rPr>
            <w:noProof/>
            <w:webHidden/>
          </w:rPr>
          <w:fldChar w:fldCharType="end"/>
        </w:r>
      </w:hyperlink>
    </w:p>
    <w:p w14:paraId="6B8CF1E9" w14:textId="77777777" w:rsidR="00351925" w:rsidRPr="00C56E9E" w:rsidRDefault="00CD5225">
      <w:pPr>
        <w:pStyle w:val="Verzeichnis1"/>
        <w:rPr>
          <w:rFonts w:ascii="Calibri" w:hAnsi="Calibri"/>
          <w:noProof/>
          <w:sz w:val="22"/>
        </w:rPr>
      </w:pPr>
      <w:hyperlink w:anchor="_Toc349901681" w:history="1">
        <w:r w:rsidR="00351925" w:rsidRPr="00232BEF">
          <w:rPr>
            <w:rStyle w:val="Hyperlink"/>
            <w:noProof/>
          </w:rPr>
          <w:t>1.3</w:t>
        </w:r>
        <w:r w:rsidR="00351925" w:rsidRPr="00C56E9E">
          <w:rPr>
            <w:rFonts w:ascii="Calibri" w:hAnsi="Calibri"/>
            <w:noProof/>
            <w:sz w:val="22"/>
          </w:rPr>
          <w:tab/>
        </w:r>
        <w:r w:rsidR="00351925" w:rsidRPr="00232BEF">
          <w:rPr>
            <w:rStyle w:val="Hyperlink"/>
            <w:noProof/>
          </w:rPr>
          <w:t>Aufgabenstellung</w:t>
        </w:r>
        <w:r w:rsidR="00351925">
          <w:rPr>
            <w:noProof/>
            <w:webHidden/>
          </w:rPr>
          <w:tab/>
        </w:r>
        <w:r w:rsidR="00351925">
          <w:rPr>
            <w:noProof/>
            <w:webHidden/>
          </w:rPr>
          <w:fldChar w:fldCharType="begin"/>
        </w:r>
        <w:r w:rsidR="00351925">
          <w:rPr>
            <w:noProof/>
            <w:webHidden/>
          </w:rPr>
          <w:instrText xml:space="preserve"> PAGEREF _Toc349901681 \h </w:instrText>
        </w:r>
        <w:r w:rsidR="00351925">
          <w:rPr>
            <w:noProof/>
            <w:webHidden/>
          </w:rPr>
        </w:r>
        <w:r w:rsidR="00351925">
          <w:rPr>
            <w:noProof/>
            <w:webHidden/>
          </w:rPr>
          <w:fldChar w:fldCharType="separate"/>
        </w:r>
        <w:r w:rsidR="00351925">
          <w:rPr>
            <w:noProof/>
            <w:webHidden/>
          </w:rPr>
          <w:t>1</w:t>
        </w:r>
        <w:r w:rsidR="00351925">
          <w:rPr>
            <w:noProof/>
            <w:webHidden/>
          </w:rPr>
          <w:fldChar w:fldCharType="end"/>
        </w:r>
      </w:hyperlink>
    </w:p>
    <w:p w14:paraId="19297560" w14:textId="77777777" w:rsidR="00351925" w:rsidRPr="00C56E9E" w:rsidRDefault="00CD5225">
      <w:pPr>
        <w:pStyle w:val="Verzeichnis1"/>
        <w:rPr>
          <w:rFonts w:ascii="Calibri" w:hAnsi="Calibri"/>
          <w:noProof/>
          <w:sz w:val="22"/>
        </w:rPr>
      </w:pPr>
      <w:hyperlink w:anchor="_Toc349901682" w:history="1">
        <w:r w:rsidR="00351925" w:rsidRPr="00232BEF">
          <w:rPr>
            <w:rStyle w:val="Hyperlink"/>
            <w:noProof/>
          </w:rPr>
          <w:t>2</w:t>
        </w:r>
        <w:r w:rsidR="00351925" w:rsidRPr="00C56E9E">
          <w:rPr>
            <w:rFonts w:ascii="Calibri" w:hAnsi="Calibri"/>
            <w:noProof/>
            <w:sz w:val="22"/>
          </w:rPr>
          <w:tab/>
        </w:r>
        <w:r w:rsidR="00351925" w:rsidRPr="00232BEF">
          <w:rPr>
            <w:rStyle w:val="Hyperlink"/>
            <w:noProof/>
          </w:rPr>
          <w:t>Projektmanagement</w:t>
        </w:r>
        <w:r w:rsidR="00351925">
          <w:rPr>
            <w:noProof/>
            <w:webHidden/>
          </w:rPr>
          <w:tab/>
        </w:r>
        <w:r w:rsidR="00351925">
          <w:rPr>
            <w:noProof/>
            <w:webHidden/>
          </w:rPr>
          <w:fldChar w:fldCharType="begin"/>
        </w:r>
        <w:r w:rsidR="00351925">
          <w:rPr>
            <w:noProof/>
            <w:webHidden/>
          </w:rPr>
          <w:instrText xml:space="preserve"> PAGEREF _Toc349901682 \h </w:instrText>
        </w:r>
        <w:r w:rsidR="00351925">
          <w:rPr>
            <w:noProof/>
            <w:webHidden/>
          </w:rPr>
        </w:r>
        <w:r w:rsidR="00351925">
          <w:rPr>
            <w:noProof/>
            <w:webHidden/>
          </w:rPr>
          <w:fldChar w:fldCharType="separate"/>
        </w:r>
        <w:r w:rsidR="00351925">
          <w:rPr>
            <w:noProof/>
            <w:webHidden/>
          </w:rPr>
          <w:t>2</w:t>
        </w:r>
        <w:r w:rsidR="00351925">
          <w:rPr>
            <w:noProof/>
            <w:webHidden/>
          </w:rPr>
          <w:fldChar w:fldCharType="end"/>
        </w:r>
      </w:hyperlink>
    </w:p>
    <w:p w14:paraId="6688B5EB" w14:textId="77777777" w:rsidR="00351925" w:rsidRPr="00C56E9E" w:rsidRDefault="00CD5225">
      <w:pPr>
        <w:pStyle w:val="Verzeichnis1"/>
        <w:rPr>
          <w:rFonts w:ascii="Calibri" w:hAnsi="Calibri"/>
          <w:noProof/>
          <w:sz w:val="22"/>
        </w:rPr>
      </w:pPr>
      <w:hyperlink w:anchor="_Toc349901683" w:history="1">
        <w:r w:rsidR="00351925" w:rsidRPr="00232BEF">
          <w:rPr>
            <w:rStyle w:val="Hyperlink"/>
            <w:noProof/>
          </w:rPr>
          <w:t>2.1</w:t>
        </w:r>
        <w:r w:rsidR="00351925" w:rsidRPr="00C56E9E">
          <w:rPr>
            <w:rFonts w:ascii="Calibri" w:hAnsi="Calibri"/>
            <w:noProof/>
            <w:sz w:val="22"/>
          </w:rPr>
          <w:tab/>
        </w:r>
        <w:r w:rsidR="00351925" w:rsidRPr="00232BEF">
          <w:rPr>
            <w:rStyle w:val="Hyperlink"/>
            <w:noProof/>
          </w:rPr>
          <w:t>Konzeptionierung</w:t>
        </w:r>
        <w:r w:rsidR="00351925">
          <w:rPr>
            <w:noProof/>
            <w:webHidden/>
          </w:rPr>
          <w:tab/>
        </w:r>
        <w:r w:rsidR="00351925">
          <w:rPr>
            <w:noProof/>
            <w:webHidden/>
          </w:rPr>
          <w:fldChar w:fldCharType="begin"/>
        </w:r>
        <w:r w:rsidR="00351925">
          <w:rPr>
            <w:noProof/>
            <w:webHidden/>
          </w:rPr>
          <w:instrText xml:space="preserve"> PAGEREF _Toc349901683 \h </w:instrText>
        </w:r>
        <w:r w:rsidR="00351925">
          <w:rPr>
            <w:noProof/>
            <w:webHidden/>
          </w:rPr>
        </w:r>
        <w:r w:rsidR="00351925">
          <w:rPr>
            <w:noProof/>
            <w:webHidden/>
          </w:rPr>
          <w:fldChar w:fldCharType="separate"/>
        </w:r>
        <w:r w:rsidR="00351925">
          <w:rPr>
            <w:noProof/>
            <w:webHidden/>
          </w:rPr>
          <w:t>2</w:t>
        </w:r>
        <w:r w:rsidR="00351925">
          <w:rPr>
            <w:noProof/>
            <w:webHidden/>
          </w:rPr>
          <w:fldChar w:fldCharType="end"/>
        </w:r>
      </w:hyperlink>
    </w:p>
    <w:p w14:paraId="25B7F49B" w14:textId="77777777" w:rsidR="00351925" w:rsidRPr="00C56E9E" w:rsidRDefault="00CD5225">
      <w:pPr>
        <w:pStyle w:val="Verzeichnis1"/>
        <w:rPr>
          <w:rFonts w:ascii="Calibri" w:hAnsi="Calibri"/>
          <w:noProof/>
          <w:sz w:val="22"/>
        </w:rPr>
      </w:pPr>
      <w:hyperlink w:anchor="_Toc349901684" w:history="1">
        <w:r w:rsidR="00351925" w:rsidRPr="00232BEF">
          <w:rPr>
            <w:rStyle w:val="Hyperlink"/>
            <w:noProof/>
          </w:rPr>
          <w:t>2.1.1</w:t>
        </w:r>
        <w:r w:rsidR="00351925" w:rsidRPr="00C56E9E">
          <w:rPr>
            <w:rFonts w:ascii="Calibri" w:hAnsi="Calibri"/>
            <w:noProof/>
            <w:sz w:val="22"/>
          </w:rPr>
          <w:tab/>
        </w:r>
        <w:r w:rsidR="00351925" w:rsidRPr="00232BEF">
          <w:rPr>
            <w:rStyle w:val="Hyperlink"/>
            <w:noProof/>
          </w:rPr>
          <w:t>Vorbereitung</w:t>
        </w:r>
        <w:r w:rsidR="00351925">
          <w:rPr>
            <w:noProof/>
            <w:webHidden/>
          </w:rPr>
          <w:tab/>
        </w:r>
        <w:r w:rsidR="00351925">
          <w:rPr>
            <w:noProof/>
            <w:webHidden/>
          </w:rPr>
          <w:fldChar w:fldCharType="begin"/>
        </w:r>
        <w:r w:rsidR="00351925">
          <w:rPr>
            <w:noProof/>
            <w:webHidden/>
          </w:rPr>
          <w:instrText xml:space="preserve"> PAGEREF _Toc349901684 \h </w:instrText>
        </w:r>
        <w:r w:rsidR="00351925">
          <w:rPr>
            <w:noProof/>
            <w:webHidden/>
          </w:rPr>
        </w:r>
        <w:r w:rsidR="00351925">
          <w:rPr>
            <w:noProof/>
            <w:webHidden/>
          </w:rPr>
          <w:fldChar w:fldCharType="separate"/>
        </w:r>
        <w:r w:rsidR="00351925">
          <w:rPr>
            <w:noProof/>
            <w:webHidden/>
          </w:rPr>
          <w:t>2</w:t>
        </w:r>
        <w:r w:rsidR="00351925">
          <w:rPr>
            <w:noProof/>
            <w:webHidden/>
          </w:rPr>
          <w:fldChar w:fldCharType="end"/>
        </w:r>
      </w:hyperlink>
    </w:p>
    <w:p w14:paraId="1D2F97EE" w14:textId="77777777" w:rsidR="00351925" w:rsidRPr="00C56E9E" w:rsidRDefault="00CD5225">
      <w:pPr>
        <w:pStyle w:val="Verzeichnis1"/>
        <w:rPr>
          <w:rFonts w:ascii="Calibri" w:hAnsi="Calibri"/>
          <w:noProof/>
          <w:sz w:val="22"/>
        </w:rPr>
      </w:pPr>
      <w:hyperlink w:anchor="_Toc349901685" w:history="1">
        <w:r w:rsidR="00351925" w:rsidRPr="00232BEF">
          <w:rPr>
            <w:rStyle w:val="Hyperlink"/>
            <w:noProof/>
          </w:rPr>
          <w:t>2.1.2</w:t>
        </w:r>
        <w:r w:rsidR="00351925" w:rsidRPr="00C56E9E">
          <w:rPr>
            <w:rFonts w:ascii="Calibri" w:hAnsi="Calibri"/>
            <w:noProof/>
            <w:sz w:val="22"/>
          </w:rPr>
          <w:tab/>
        </w:r>
        <w:r w:rsidR="00351925" w:rsidRPr="00232BEF">
          <w:rPr>
            <w:rStyle w:val="Hyperlink"/>
            <w:noProof/>
          </w:rPr>
          <w:t>Klassenbibliothek in C++</w:t>
        </w:r>
        <w:r w:rsidR="00351925">
          <w:rPr>
            <w:noProof/>
            <w:webHidden/>
          </w:rPr>
          <w:tab/>
        </w:r>
        <w:r w:rsidR="00351925">
          <w:rPr>
            <w:noProof/>
            <w:webHidden/>
          </w:rPr>
          <w:fldChar w:fldCharType="begin"/>
        </w:r>
        <w:r w:rsidR="00351925">
          <w:rPr>
            <w:noProof/>
            <w:webHidden/>
          </w:rPr>
          <w:instrText xml:space="preserve"> PAGEREF _Toc349901685 \h </w:instrText>
        </w:r>
        <w:r w:rsidR="00351925">
          <w:rPr>
            <w:noProof/>
            <w:webHidden/>
          </w:rPr>
        </w:r>
        <w:r w:rsidR="00351925">
          <w:rPr>
            <w:noProof/>
            <w:webHidden/>
          </w:rPr>
          <w:fldChar w:fldCharType="separate"/>
        </w:r>
        <w:r w:rsidR="00351925">
          <w:rPr>
            <w:noProof/>
            <w:webHidden/>
          </w:rPr>
          <w:t>2</w:t>
        </w:r>
        <w:r w:rsidR="00351925">
          <w:rPr>
            <w:noProof/>
            <w:webHidden/>
          </w:rPr>
          <w:fldChar w:fldCharType="end"/>
        </w:r>
      </w:hyperlink>
    </w:p>
    <w:p w14:paraId="45E45316" w14:textId="77777777" w:rsidR="00351925" w:rsidRPr="00C56E9E" w:rsidRDefault="00CD5225">
      <w:pPr>
        <w:pStyle w:val="Verzeichnis1"/>
        <w:rPr>
          <w:rFonts w:ascii="Calibri" w:hAnsi="Calibri"/>
          <w:noProof/>
          <w:sz w:val="22"/>
        </w:rPr>
      </w:pPr>
      <w:hyperlink w:anchor="_Toc349901686" w:history="1">
        <w:r w:rsidR="00351925" w:rsidRPr="00232BEF">
          <w:rPr>
            <w:rStyle w:val="Hyperlink"/>
            <w:noProof/>
          </w:rPr>
          <w:t>2.1.3</w:t>
        </w:r>
        <w:r w:rsidR="00351925" w:rsidRPr="00C56E9E">
          <w:rPr>
            <w:rFonts w:ascii="Calibri" w:hAnsi="Calibri"/>
            <w:noProof/>
            <w:sz w:val="22"/>
          </w:rPr>
          <w:tab/>
        </w:r>
        <w:r w:rsidR="00351925" w:rsidRPr="00232BEF">
          <w:rPr>
            <w:rStyle w:val="Hyperlink"/>
            <w:noProof/>
          </w:rPr>
          <w:t>Portierung der Klassenbibliothek nach C#</w:t>
        </w:r>
        <w:r w:rsidR="00351925">
          <w:rPr>
            <w:noProof/>
            <w:webHidden/>
          </w:rPr>
          <w:tab/>
        </w:r>
        <w:r w:rsidR="00351925">
          <w:rPr>
            <w:noProof/>
            <w:webHidden/>
          </w:rPr>
          <w:fldChar w:fldCharType="begin"/>
        </w:r>
        <w:r w:rsidR="00351925">
          <w:rPr>
            <w:noProof/>
            <w:webHidden/>
          </w:rPr>
          <w:instrText xml:space="preserve"> PAGEREF _Toc349901686 \h </w:instrText>
        </w:r>
        <w:r w:rsidR="00351925">
          <w:rPr>
            <w:noProof/>
            <w:webHidden/>
          </w:rPr>
        </w:r>
        <w:r w:rsidR="00351925">
          <w:rPr>
            <w:noProof/>
            <w:webHidden/>
          </w:rPr>
          <w:fldChar w:fldCharType="separate"/>
        </w:r>
        <w:r w:rsidR="00351925">
          <w:rPr>
            <w:noProof/>
            <w:webHidden/>
          </w:rPr>
          <w:t>3</w:t>
        </w:r>
        <w:r w:rsidR="00351925">
          <w:rPr>
            <w:noProof/>
            <w:webHidden/>
          </w:rPr>
          <w:fldChar w:fldCharType="end"/>
        </w:r>
      </w:hyperlink>
    </w:p>
    <w:p w14:paraId="635453B9" w14:textId="77777777" w:rsidR="00351925" w:rsidRPr="00C56E9E" w:rsidRDefault="00CD5225">
      <w:pPr>
        <w:pStyle w:val="Verzeichnis1"/>
        <w:rPr>
          <w:rFonts w:ascii="Calibri" w:hAnsi="Calibri"/>
          <w:noProof/>
          <w:sz w:val="22"/>
        </w:rPr>
      </w:pPr>
      <w:hyperlink w:anchor="_Toc349901687" w:history="1">
        <w:r w:rsidR="00351925" w:rsidRPr="00232BEF">
          <w:rPr>
            <w:rStyle w:val="Hyperlink"/>
            <w:noProof/>
          </w:rPr>
          <w:t>2.1.4</w:t>
        </w:r>
        <w:r w:rsidR="00351925" w:rsidRPr="00C56E9E">
          <w:rPr>
            <w:rFonts w:ascii="Calibri" w:hAnsi="Calibri"/>
            <w:noProof/>
            <w:sz w:val="22"/>
          </w:rPr>
          <w:tab/>
        </w:r>
        <w:r w:rsidR="00351925" w:rsidRPr="00232BEF">
          <w:rPr>
            <w:rStyle w:val="Hyperlink"/>
            <w:noProof/>
          </w:rPr>
          <w:t>Portierung der Klassenbibliothek nach Python</w:t>
        </w:r>
        <w:r w:rsidR="00351925">
          <w:rPr>
            <w:noProof/>
            <w:webHidden/>
          </w:rPr>
          <w:tab/>
        </w:r>
        <w:r w:rsidR="00351925">
          <w:rPr>
            <w:noProof/>
            <w:webHidden/>
          </w:rPr>
          <w:fldChar w:fldCharType="begin"/>
        </w:r>
        <w:r w:rsidR="00351925">
          <w:rPr>
            <w:noProof/>
            <w:webHidden/>
          </w:rPr>
          <w:instrText xml:space="preserve"> PAGEREF _Toc349901687 \h </w:instrText>
        </w:r>
        <w:r w:rsidR="00351925">
          <w:rPr>
            <w:noProof/>
            <w:webHidden/>
          </w:rPr>
        </w:r>
        <w:r w:rsidR="00351925">
          <w:rPr>
            <w:noProof/>
            <w:webHidden/>
          </w:rPr>
          <w:fldChar w:fldCharType="separate"/>
        </w:r>
        <w:r w:rsidR="00351925">
          <w:rPr>
            <w:noProof/>
            <w:webHidden/>
          </w:rPr>
          <w:t>3</w:t>
        </w:r>
        <w:r w:rsidR="00351925">
          <w:rPr>
            <w:noProof/>
            <w:webHidden/>
          </w:rPr>
          <w:fldChar w:fldCharType="end"/>
        </w:r>
      </w:hyperlink>
    </w:p>
    <w:p w14:paraId="351CCD27" w14:textId="77777777" w:rsidR="00351925" w:rsidRPr="00C56E9E" w:rsidRDefault="00CD5225">
      <w:pPr>
        <w:pStyle w:val="Verzeichnis1"/>
        <w:rPr>
          <w:rFonts w:ascii="Calibri" w:hAnsi="Calibri"/>
          <w:noProof/>
          <w:sz w:val="22"/>
        </w:rPr>
      </w:pPr>
      <w:hyperlink w:anchor="_Toc349901688" w:history="1">
        <w:r w:rsidR="00351925" w:rsidRPr="00232BEF">
          <w:rPr>
            <w:rStyle w:val="Hyperlink"/>
            <w:noProof/>
          </w:rPr>
          <w:t>2.1.5</w:t>
        </w:r>
        <w:r w:rsidR="00351925" w:rsidRPr="00C56E9E">
          <w:rPr>
            <w:rFonts w:ascii="Calibri" w:hAnsi="Calibri"/>
            <w:noProof/>
            <w:sz w:val="22"/>
          </w:rPr>
          <w:tab/>
        </w:r>
        <w:r w:rsidR="00351925" w:rsidRPr="00232BEF">
          <w:rPr>
            <w:rStyle w:val="Hyperlink"/>
            <w:noProof/>
          </w:rPr>
          <w:t>Erstellung von Beispielanwendungen</w:t>
        </w:r>
        <w:r w:rsidR="00351925">
          <w:rPr>
            <w:noProof/>
            <w:webHidden/>
          </w:rPr>
          <w:tab/>
        </w:r>
        <w:r w:rsidR="00351925">
          <w:rPr>
            <w:noProof/>
            <w:webHidden/>
          </w:rPr>
          <w:fldChar w:fldCharType="begin"/>
        </w:r>
        <w:r w:rsidR="00351925">
          <w:rPr>
            <w:noProof/>
            <w:webHidden/>
          </w:rPr>
          <w:instrText xml:space="preserve"> PAGEREF _Toc349901688 \h </w:instrText>
        </w:r>
        <w:r w:rsidR="00351925">
          <w:rPr>
            <w:noProof/>
            <w:webHidden/>
          </w:rPr>
        </w:r>
        <w:r w:rsidR="00351925">
          <w:rPr>
            <w:noProof/>
            <w:webHidden/>
          </w:rPr>
          <w:fldChar w:fldCharType="separate"/>
        </w:r>
        <w:r w:rsidR="00351925">
          <w:rPr>
            <w:noProof/>
            <w:webHidden/>
          </w:rPr>
          <w:t>3</w:t>
        </w:r>
        <w:r w:rsidR="00351925">
          <w:rPr>
            <w:noProof/>
            <w:webHidden/>
          </w:rPr>
          <w:fldChar w:fldCharType="end"/>
        </w:r>
      </w:hyperlink>
    </w:p>
    <w:p w14:paraId="2CF72F0E" w14:textId="77777777" w:rsidR="00351925" w:rsidRPr="00C56E9E" w:rsidRDefault="00CD5225">
      <w:pPr>
        <w:pStyle w:val="Verzeichnis1"/>
        <w:rPr>
          <w:rFonts w:ascii="Calibri" w:hAnsi="Calibri"/>
          <w:noProof/>
          <w:sz w:val="22"/>
        </w:rPr>
      </w:pPr>
      <w:hyperlink w:anchor="_Toc349901689" w:history="1">
        <w:r w:rsidR="00351925" w:rsidRPr="00232BEF">
          <w:rPr>
            <w:rStyle w:val="Hyperlink"/>
            <w:noProof/>
          </w:rPr>
          <w:t>2.1.6</w:t>
        </w:r>
        <w:r w:rsidR="00351925" w:rsidRPr="00C56E9E">
          <w:rPr>
            <w:rFonts w:ascii="Calibri" w:hAnsi="Calibri"/>
            <w:noProof/>
            <w:sz w:val="22"/>
          </w:rPr>
          <w:tab/>
        </w:r>
        <w:r w:rsidR="00351925" w:rsidRPr="00232BEF">
          <w:rPr>
            <w:rStyle w:val="Hyperlink"/>
            <w:noProof/>
          </w:rPr>
          <w:t>Dokumentation des Studienprojektes</w:t>
        </w:r>
        <w:r w:rsidR="00351925">
          <w:rPr>
            <w:noProof/>
            <w:webHidden/>
          </w:rPr>
          <w:tab/>
        </w:r>
        <w:r w:rsidR="00351925">
          <w:rPr>
            <w:noProof/>
            <w:webHidden/>
          </w:rPr>
          <w:fldChar w:fldCharType="begin"/>
        </w:r>
        <w:r w:rsidR="00351925">
          <w:rPr>
            <w:noProof/>
            <w:webHidden/>
          </w:rPr>
          <w:instrText xml:space="preserve"> PAGEREF _Toc349901689 \h </w:instrText>
        </w:r>
        <w:r w:rsidR="00351925">
          <w:rPr>
            <w:noProof/>
            <w:webHidden/>
          </w:rPr>
        </w:r>
        <w:r w:rsidR="00351925">
          <w:rPr>
            <w:noProof/>
            <w:webHidden/>
          </w:rPr>
          <w:fldChar w:fldCharType="separate"/>
        </w:r>
        <w:r w:rsidR="00351925">
          <w:rPr>
            <w:noProof/>
            <w:webHidden/>
          </w:rPr>
          <w:t>3</w:t>
        </w:r>
        <w:r w:rsidR="00351925">
          <w:rPr>
            <w:noProof/>
            <w:webHidden/>
          </w:rPr>
          <w:fldChar w:fldCharType="end"/>
        </w:r>
      </w:hyperlink>
    </w:p>
    <w:p w14:paraId="21D4F66B" w14:textId="77777777" w:rsidR="00351925" w:rsidRPr="00C56E9E" w:rsidRDefault="00CD5225">
      <w:pPr>
        <w:pStyle w:val="Verzeichnis1"/>
        <w:rPr>
          <w:rFonts w:ascii="Calibri" w:hAnsi="Calibri"/>
          <w:noProof/>
          <w:sz w:val="22"/>
        </w:rPr>
      </w:pPr>
      <w:hyperlink w:anchor="_Toc349901690" w:history="1">
        <w:r w:rsidR="00351925" w:rsidRPr="00232BEF">
          <w:rPr>
            <w:rStyle w:val="Hyperlink"/>
            <w:noProof/>
          </w:rPr>
          <w:t>2.2</w:t>
        </w:r>
        <w:r w:rsidR="00351925" w:rsidRPr="00C56E9E">
          <w:rPr>
            <w:rFonts w:ascii="Calibri" w:hAnsi="Calibri"/>
            <w:noProof/>
            <w:sz w:val="22"/>
          </w:rPr>
          <w:tab/>
        </w:r>
        <w:r w:rsidR="00351925" w:rsidRPr="00232BEF">
          <w:rPr>
            <w:rStyle w:val="Hyperlink"/>
            <w:noProof/>
          </w:rPr>
          <w:t>Zeitplan des Projektes</w:t>
        </w:r>
        <w:r w:rsidR="00351925">
          <w:rPr>
            <w:noProof/>
            <w:webHidden/>
          </w:rPr>
          <w:tab/>
        </w:r>
        <w:r w:rsidR="00351925">
          <w:rPr>
            <w:noProof/>
            <w:webHidden/>
          </w:rPr>
          <w:fldChar w:fldCharType="begin"/>
        </w:r>
        <w:r w:rsidR="00351925">
          <w:rPr>
            <w:noProof/>
            <w:webHidden/>
          </w:rPr>
          <w:instrText xml:space="preserve"> PAGEREF _Toc349901690 \h </w:instrText>
        </w:r>
        <w:r w:rsidR="00351925">
          <w:rPr>
            <w:noProof/>
            <w:webHidden/>
          </w:rPr>
        </w:r>
        <w:r w:rsidR="00351925">
          <w:rPr>
            <w:noProof/>
            <w:webHidden/>
          </w:rPr>
          <w:fldChar w:fldCharType="separate"/>
        </w:r>
        <w:r w:rsidR="00351925">
          <w:rPr>
            <w:noProof/>
            <w:webHidden/>
          </w:rPr>
          <w:t>4</w:t>
        </w:r>
        <w:r w:rsidR="00351925">
          <w:rPr>
            <w:noProof/>
            <w:webHidden/>
          </w:rPr>
          <w:fldChar w:fldCharType="end"/>
        </w:r>
      </w:hyperlink>
    </w:p>
    <w:p w14:paraId="01FE218B" w14:textId="77777777" w:rsidR="00351925" w:rsidRPr="00C56E9E" w:rsidRDefault="00CD5225">
      <w:pPr>
        <w:pStyle w:val="Verzeichnis1"/>
        <w:rPr>
          <w:rFonts w:ascii="Calibri" w:hAnsi="Calibri"/>
          <w:noProof/>
          <w:sz w:val="22"/>
        </w:rPr>
      </w:pPr>
      <w:hyperlink w:anchor="_Toc349901691" w:history="1">
        <w:r w:rsidR="00351925" w:rsidRPr="00232BEF">
          <w:rPr>
            <w:rStyle w:val="Hyperlink"/>
            <w:noProof/>
          </w:rPr>
          <w:t>3</w:t>
        </w:r>
        <w:r w:rsidR="00351925" w:rsidRPr="00C56E9E">
          <w:rPr>
            <w:rFonts w:ascii="Calibri" w:hAnsi="Calibri"/>
            <w:noProof/>
            <w:sz w:val="22"/>
          </w:rPr>
          <w:tab/>
        </w:r>
        <w:r w:rsidR="00351925" w:rsidRPr="00232BEF">
          <w:rPr>
            <w:rStyle w:val="Hyperlink"/>
            <w:noProof/>
          </w:rPr>
          <w:t>Mathematische Erläuterungen</w:t>
        </w:r>
        <w:r w:rsidR="00351925">
          <w:rPr>
            <w:noProof/>
            <w:webHidden/>
          </w:rPr>
          <w:tab/>
        </w:r>
        <w:r w:rsidR="00351925">
          <w:rPr>
            <w:noProof/>
            <w:webHidden/>
          </w:rPr>
          <w:fldChar w:fldCharType="begin"/>
        </w:r>
        <w:r w:rsidR="00351925">
          <w:rPr>
            <w:noProof/>
            <w:webHidden/>
          </w:rPr>
          <w:instrText xml:space="preserve"> PAGEREF _Toc349901691 \h </w:instrText>
        </w:r>
        <w:r w:rsidR="00351925">
          <w:rPr>
            <w:noProof/>
            <w:webHidden/>
          </w:rPr>
        </w:r>
        <w:r w:rsidR="00351925">
          <w:rPr>
            <w:noProof/>
            <w:webHidden/>
          </w:rPr>
          <w:fldChar w:fldCharType="separate"/>
        </w:r>
        <w:r w:rsidR="00351925">
          <w:rPr>
            <w:noProof/>
            <w:webHidden/>
          </w:rPr>
          <w:t>5</w:t>
        </w:r>
        <w:r w:rsidR="00351925">
          <w:rPr>
            <w:noProof/>
            <w:webHidden/>
          </w:rPr>
          <w:fldChar w:fldCharType="end"/>
        </w:r>
      </w:hyperlink>
    </w:p>
    <w:p w14:paraId="0D598D98" w14:textId="77777777" w:rsidR="00351925" w:rsidRPr="00C56E9E" w:rsidRDefault="00CD5225">
      <w:pPr>
        <w:pStyle w:val="Verzeichnis1"/>
        <w:rPr>
          <w:rFonts w:ascii="Calibri" w:hAnsi="Calibri"/>
          <w:noProof/>
          <w:sz w:val="22"/>
        </w:rPr>
      </w:pPr>
      <w:hyperlink w:anchor="_Toc349901692" w:history="1">
        <w:r w:rsidR="00351925" w:rsidRPr="00232BEF">
          <w:rPr>
            <w:rStyle w:val="Hyperlink"/>
            <w:noProof/>
          </w:rPr>
          <w:t>3.1</w:t>
        </w:r>
        <w:r w:rsidR="00351925" w:rsidRPr="00C56E9E">
          <w:rPr>
            <w:rFonts w:ascii="Calibri" w:hAnsi="Calibri"/>
            <w:noProof/>
            <w:sz w:val="22"/>
          </w:rPr>
          <w:tab/>
        </w:r>
        <w:r w:rsidR="00351925" w:rsidRPr="00232BEF">
          <w:rPr>
            <w:rStyle w:val="Hyperlink"/>
            <w:noProof/>
          </w:rPr>
          <w:t>Matrix</w:t>
        </w:r>
        <w:r w:rsidR="00351925">
          <w:rPr>
            <w:noProof/>
            <w:webHidden/>
          </w:rPr>
          <w:tab/>
        </w:r>
        <w:r w:rsidR="00351925">
          <w:rPr>
            <w:noProof/>
            <w:webHidden/>
          </w:rPr>
          <w:fldChar w:fldCharType="begin"/>
        </w:r>
        <w:r w:rsidR="00351925">
          <w:rPr>
            <w:noProof/>
            <w:webHidden/>
          </w:rPr>
          <w:instrText xml:space="preserve"> PAGEREF _Toc349901692 \h </w:instrText>
        </w:r>
        <w:r w:rsidR="00351925">
          <w:rPr>
            <w:noProof/>
            <w:webHidden/>
          </w:rPr>
        </w:r>
        <w:r w:rsidR="00351925">
          <w:rPr>
            <w:noProof/>
            <w:webHidden/>
          </w:rPr>
          <w:fldChar w:fldCharType="separate"/>
        </w:r>
        <w:r w:rsidR="00351925">
          <w:rPr>
            <w:noProof/>
            <w:webHidden/>
          </w:rPr>
          <w:t>5</w:t>
        </w:r>
        <w:r w:rsidR="00351925">
          <w:rPr>
            <w:noProof/>
            <w:webHidden/>
          </w:rPr>
          <w:fldChar w:fldCharType="end"/>
        </w:r>
      </w:hyperlink>
    </w:p>
    <w:p w14:paraId="3F99A742" w14:textId="77777777" w:rsidR="00351925" w:rsidRPr="00C56E9E" w:rsidRDefault="00CD5225">
      <w:pPr>
        <w:pStyle w:val="Verzeichnis1"/>
        <w:rPr>
          <w:rFonts w:ascii="Calibri" w:hAnsi="Calibri"/>
          <w:noProof/>
          <w:sz w:val="22"/>
        </w:rPr>
      </w:pPr>
      <w:hyperlink w:anchor="_Toc349901693" w:history="1">
        <w:r w:rsidR="00351925" w:rsidRPr="00232BEF">
          <w:rPr>
            <w:rStyle w:val="Hyperlink"/>
            <w:noProof/>
          </w:rPr>
          <w:t>3.2</w:t>
        </w:r>
        <w:r w:rsidR="00351925" w:rsidRPr="00C56E9E">
          <w:rPr>
            <w:rFonts w:ascii="Calibri" w:hAnsi="Calibri"/>
            <w:noProof/>
            <w:sz w:val="22"/>
          </w:rPr>
          <w:tab/>
        </w:r>
        <w:r w:rsidR="00351925" w:rsidRPr="00232BEF">
          <w:rPr>
            <w:rStyle w:val="Hyperlink"/>
            <w:noProof/>
          </w:rPr>
          <w:t>Taylorpolynom</w:t>
        </w:r>
        <w:r w:rsidR="00351925">
          <w:rPr>
            <w:noProof/>
            <w:webHidden/>
          </w:rPr>
          <w:tab/>
        </w:r>
        <w:r w:rsidR="00351925">
          <w:rPr>
            <w:noProof/>
            <w:webHidden/>
          </w:rPr>
          <w:fldChar w:fldCharType="begin"/>
        </w:r>
        <w:r w:rsidR="00351925">
          <w:rPr>
            <w:noProof/>
            <w:webHidden/>
          </w:rPr>
          <w:instrText xml:space="preserve"> PAGEREF _Toc349901693 \h </w:instrText>
        </w:r>
        <w:r w:rsidR="00351925">
          <w:rPr>
            <w:noProof/>
            <w:webHidden/>
          </w:rPr>
        </w:r>
        <w:r w:rsidR="00351925">
          <w:rPr>
            <w:noProof/>
            <w:webHidden/>
          </w:rPr>
          <w:fldChar w:fldCharType="separate"/>
        </w:r>
        <w:r w:rsidR="00351925">
          <w:rPr>
            <w:noProof/>
            <w:webHidden/>
          </w:rPr>
          <w:t>6</w:t>
        </w:r>
        <w:r w:rsidR="00351925">
          <w:rPr>
            <w:noProof/>
            <w:webHidden/>
          </w:rPr>
          <w:fldChar w:fldCharType="end"/>
        </w:r>
      </w:hyperlink>
    </w:p>
    <w:p w14:paraId="04B271D0" w14:textId="77777777" w:rsidR="00351925" w:rsidRPr="00C56E9E" w:rsidRDefault="00CD5225">
      <w:pPr>
        <w:pStyle w:val="Verzeichnis1"/>
        <w:rPr>
          <w:rFonts w:ascii="Calibri" w:hAnsi="Calibri"/>
          <w:noProof/>
          <w:sz w:val="22"/>
        </w:rPr>
      </w:pPr>
      <w:hyperlink w:anchor="_Toc349901694" w:history="1">
        <w:r w:rsidR="00351925" w:rsidRPr="00232BEF">
          <w:rPr>
            <w:rStyle w:val="Hyperlink"/>
            <w:noProof/>
          </w:rPr>
          <w:t>4</w:t>
        </w:r>
        <w:r w:rsidR="00351925" w:rsidRPr="00C56E9E">
          <w:rPr>
            <w:rFonts w:ascii="Calibri" w:hAnsi="Calibri"/>
            <w:noProof/>
            <w:sz w:val="22"/>
          </w:rPr>
          <w:tab/>
        </w:r>
        <w:r w:rsidR="00351925" w:rsidRPr="00232BEF">
          <w:rPr>
            <w:rStyle w:val="Hyperlink"/>
            <w:noProof/>
          </w:rPr>
          <w:t>Test Driven Development</w:t>
        </w:r>
        <w:r w:rsidR="00351925">
          <w:rPr>
            <w:noProof/>
            <w:webHidden/>
          </w:rPr>
          <w:tab/>
        </w:r>
        <w:r w:rsidR="00351925">
          <w:rPr>
            <w:noProof/>
            <w:webHidden/>
          </w:rPr>
          <w:fldChar w:fldCharType="begin"/>
        </w:r>
        <w:r w:rsidR="00351925">
          <w:rPr>
            <w:noProof/>
            <w:webHidden/>
          </w:rPr>
          <w:instrText xml:space="preserve"> PAGEREF _Toc349901694 \h </w:instrText>
        </w:r>
        <w:r w:rsidR="00351925">
          <w:rPr>
            <w:noProof/>
            <w:webHidden/>
          </w:rPr>
        </w:r>
        <w:r w:rsidR="00351925">
          <w:rPr>
            <w:noProof/>
            <w:webHidden/>
          </w:rPr>
          <w:fldChar w:fldCharType="separate"/>
        </w:r>
        <w:r w:rsidR="00351925">
          <w:rPr>
            <w:noProof/>
            <w:webHidden/>
          </w:rPr>
          <w:t>8</w:t>
        </w:r>
        <w:r w:rsidR="00351925">
          <w:rPr>
            <w:noProof/>
            <w:webHidden/>
          </w:rPr>
          <w:fldChar w:fldCharType="end"/>
        </w:r>
      </w:hyperlink>
    </w:p>
    <w:p w14:paraId="4CC4DC14" w14:textId="77777777" w:rsidR="00351925" w:rsidRPr="00C56E9E" w:rsidRDefault="00CD5225">
      <w:pPr>
        <w:pStyle w:val="Verzeichnis1"/>
        <w:rPr>
          <w:rFonts w:ascii="Calibri" w:hAnsi="Calibri"/>
          <w:noProof/>
          <w:sz w:val="22"/>
        </w:rPr>
      </w:pPr>
      <w:hyperlink w:anchor="_Toc349901695" w:history="1">
        <w:r w:rsidR="00351925" w:rsidRPr="00232BEF">
          <w:rPr>
            <w:rStyle w:val="Hyperlink"/>
            <w:noProof/>
          </w:rPr>
          <w:t>4.1</w:t>
        </w:r>
        <w:r w:rsidR="00351925" w:rsidRPr="00C56E9E">
          <w:rPr>
            <w:rFonts w:ascii="Calibri" w:hAnsi="Calibri"/>
            <w:noProof/>
            <w:sz w:val="22"/>
          </w:rPr>
          <w:tab/>
        </w:r>
        <w:r w:rsidR="00351925" w:rsidRPr="00232BEF">
          <w:rPr>
            <w:rStyle w:val="Hyperlink"/>
            <w:noProof/>
          </w:rPr>
          <w:t>Allgemeine Beschreibung</w:t>
        </w:r>
        <w:r w:rsidR="00351925">
          <w:rPr>
            <w:noProof/>
            <w:webHidden/>
          </w:rPr>
          <w:tab/>
        </w:r>
        <w:r w:rsidR="00351925">
          <w:rPr>
            <w:noProof/>
            <w:webHidden/>
          </w:rPr>
          <w:fldChar w:fldCharType="begin"/>
        </w:r>
        <w:r w:rsidR="00351925">
          <w:rPr>
            <w:noProof/>
            <w:webHidden/>
          </w:rPr>
          <w:instrText xml:space="preserve"> PAGEREF _Toc349901695 \h </w:instrText>
        </w:r>
        <w:r w:rsidR="00351925">
          <w:rPr>
            <w:noProof/>
            <w:webHidden/>
          </w:rPr>
        </w:r>
        <w:r w:rsidR="00351925">
          <w:rPr>
            <w:noProof/>
            <w:webHidden/>
          </w:rPr>
          <w:fldChar w:fldCharType="separate"/>
        </w:r>
        <w:r w:rsidR="00351925">
          <w:rPr>
            <w:noProof/>
            <w:webHidden/>
          </w:rPr>
          <w:t>8</w:t>
        </w:r>
        <w:r w:rsidR="00351925">
          <w:rPr>
            <w:noProof/>
            <w:webHidden/>
          </w:rPr>
          <w:fldChar w:fldCharType="end"/>
        </w:r>
      </w:hyperlink>
    </w:p>
    <w:p w14:paraId="373BC8DA" w14:textId="77777777" w:rsidR="00351925" w:rsidRPr="00C56E9E" w:rsidRDefault="00CD5225">
      <w:pPr>
        <w:pStyle w:val="Verzeichnis1"/>
        <w:rPr>
          <w:rFonts w:ascii="Calibri" w:hAnsi="Calibri"/>
          <w:noProof/>
          <w:sz w:val="22"/>
        </w:rPr>
      </w:pPr>
      <w:hyperlink w:anchor="_Toc349901696" w:history="1">
        <w:r w:rsidR="00351925" w:rsidRPr="00232BEF">
          <w:rPr>
            <w:rStyle w:val="Hyperlink"/>
            <w:noProof/>
          </w:rPr>
          <w:t>4.2</w:t>
        </w:r>
        <w:r w:rsidR="00351925" w:rsidRPr="00C56E9E">
          <w:rPr>
            <w:rFonts w:ascii="Calibri" w:hAnsi="Calibri"/>
            <w:noProof/>
            <w:sz w:val="22"/>
          </w:rPr>
          <w:tab/>
        </w:r>
        <w:r w:rsidR="00351925" w:rsidRPr="00232BEF">
          <w:rPr>
            <w:rStyle w:val="Hyperlink"/>
            <w:noProof/>
          </w:rPr>
          <w:t>GTest Framework</w:t>
        </w:r>
        <w:r w:rsidR="00351925">
          <w:rPr>
            <w:noProof/>
            <w:webHidden/>
          </w:rPr>
          <w:tab/>
        </w:r>
        <w:r w:rsidR="00351925">
          <w:rPr>
            <w:noProof/>
            <w:webHidden/>
          </w:rPr>
          <w:fldChar w:fldCharType="begin"/>
        </w:r>
        <w:r w:rsidR="00351925">
          <w:rPr>
            <w:noProof/>
            <w:webHidden/>
          </w:rPr>
          <w:instrText xml:space="preserve"> PAGEREF _Toc349901696 \h </w:instrText>
        </w:r>
        <w:r w:rsidR="00351925">
          <w:rPr>
            <w:noProof/>
            <w:webHidden/>
          </w:rPr>
        </w:r>
        <w:r w:rsidR="00351925">
          <w:rPr>
            <w:noProof/>
            <w:webHidden/>
          </w:rPr>
          <w:fldChar w:fldCharType="separate"/>
        </w:r>
        <w:r w:rsidR="00351925">
          <w:rPr>
            <w:noProof/>
            <w:webHidden/>
          </w:rPr>
          <w:t>8</w:t>
        </w:r>
        <w:r w:rsidR="00351925">
          <w:rPr>
            <w:noProof/>
            <w:webHidden/>
          </w:rPr>
          <w:fldChar w:fldCharType="end"/>
        </w:r>
      </w:hyperlink>
    </w:p>
    <w:p w14:paraId="0B952805" w14:textId="77777777" w:rsidR="00351925" w:rsidRPr="00C56E9E" w:rsidRDefault="00CD5225">
      <w:pPr>
        <w:pStyle w:val="Verzeichnis1"/>
        <w:rPr>
          <w:rFonts w:ascii="Calibri" w:hAnsi="Calibri"/>
          <w:noProof/>
          <w:sz w:val="22"/>
        </w:rPr>
      </w:pPr>
      <w:hyperlink w:anchor="_Toc349901697" w:history="1">
        <w:r w:rsidR="00351925" w:rsidRPr="00232BEF">
          <w:rPr>
            <w:rStyle w:val="Hyperlink"/>
            <w:noProof/>
          </w:rPr>
          <w:t>4.3</w:t>
        </w:r>
        <w:r w:rsidR="00351925" w:rsidRPr="00C56E9E">
          <w:rPr>
            <w:rFonts w:ascii="Calibri" w:hAnsi="Calibri"/>
            <w:noProof/>
            <w:sz w:val="22"/>
          </w:rPr>
          <w:tab/>
        </w:r>
        <w:r w:rsidR="00351925" w:rsidRPr="00232BEF">
          <w:rPr>
            <w:rStyle w:val="Hyperlink"/>
            <w:noProof/>
          </w:rPr>
          <w:t>Beispielhafte Implementation eines Testes</w:t>
        </w:r>
        <w:r w:rsidR="00351925">
          <w:rPr>
            <w:noProof/>
            <w:webHidden/>
          </w:rPr>
          <w:tab/>
        </w:r>
        <w:r w:rsidR="00351925">
          <w:rPr>
            <w:noProof/>
            <w:webHidden/>
          </w:rPr>
          <w:fldChar w:fldCharType="begin"/>
        </w:r>
        <w:r w:rsidR="00351925">
          <w:rPr>
            <w:noProof/>
            <w:webHidden/>
          </w:rPr>
          <w:instrText xml:space="preserve"> PAGEREF _Toc349901697 \h </w:instrText>
        </w:r>
        <w:r w:rsidR="00351925">
          <w:rPr>
            <w:noProof/>
            <w:webHidden/>
          </w:rPr>
        </w:r>
        <w:r w:rsidR="00351925">
          <w:rPr>
            <w:noProof/>
            <w:webHidden/>
          </w:rPr>
          <w:fldChar w:fldCharType="separate"/>
        </w:r>
        <w:r w:rsidR="00351925">
          <w:rPr>
            <w:noProof/>
            <w:webHidden/>
          </w:rPr>
          <w:t>9</w:t>
        </w:r>
        <w:r w:rsidR="00351925">
          <w:rPr>
            <w:noProof/>
            <w:webHidden/>
          </w:rPr>
          <w:fldChar w:fldCharType="end"/>
        </w:r>
      </w:hyperlink>
    </w:p>
    <w:p w14:paraId="742CEC9A" w14:textId="77777777" w:rsidR="00351925" w:rsidRPr="00C56E9E" w:rsidRDefault="00CD5225">
      <w:pPr>
        <w:pStyle w:val="Verzeichnis1"/>
        <w:rPr>
          <w:rFonts w:ascii="Calibri" w:hAnsi="Calibri"/>
          <w:noProof/>
          <w:sz w:val="22"/>
        </w:rPr>
      </w:pPr>
      <w:hyperlink w:anchor="_Toc349901698" w:history="1">
        <w:r w:rsidR="00351925" w:rsidRPr="00232BEF">
          <w:rPr>
            <w:rStyle w:val="Hyperlink"/>
            <w:noProof/>
          </w:rPr>
          <w:t>4.4</w:t>
        </w:r>
        <w:r w:rsidR="00351925" w:rsidRPr="00C56E9E">
          <w:rPr>
            <w:rFonts w:ascii="Calibri" w:hAnsi="Calibri"/>
            <w:noProof/>
            <w:sz w:val="22"/>
          </w:rPr>
          <w:tab/>
        </w:r>
        <w:r w:rsidR="00351925" w:rsidRPr="00232BEF">
          <w:rPr>
            <w:rStyle w:val="Hyperlink"/>
            <w:noProof/>
          </w:rPr>
          <w:t>GTest Ausgabe</w:t>
        </w:r>
        <w:r w:rsidR="00351925">
          <w:rPr>
            <w:noProof/>
            <w:webHidden/>
          </w:rPr>
          <w:tab/>
        </w:r>
        <w:r w:rsidR="00351925">
          <w:rPr>
            <w:noProof/>
            <w:webHidden/>
          </w:rPr>
          <w:fldChar w:fldCharType="begin"/>
        </w:r>
        <w:r w:rsidR="00351925">
          <w:rPr>
            <w:noProof/>
            <w:webHidden/>
          </w:rPr>
          <w:instrText xml:space="preserve"> PAGEREF _Toc349901698 \h </w:instrText>
        </w:r>
        <w:r w:rsidR="00351925">
          <w:rPr>
            <w:noProof/>
            <w:webHidden/>
          </w:rPr>
        </w:r>
        <w:r w:rsidR="00351925">
          <w:rPr>
            <w:noProof/>
            <w:webHidden/>
          </w:rPr>
          <w:fldChar w:fldCharType="separate"/>
        </w:r>
        <w:r w:rsidR="00351925">
          <w:rPr>
            <w:noProof/>
            <w:webHidden/>
          </w:rPr>
          <w:t>10</w:t>
        </w:r>
        <w:r w:rsidR="00351925">
          <w:rPr>
            <w:noProof/>
            <w:webHidden/>
          </w:rPr>
          <w:fldChar w:fldCharType="end"/>
        </w:r>
      </w:hyperlink>
    </w:p>
    <w:p w14:paraId="7A7DD743" w14:textId="77777777" w:rsidR="00351925" w:rsidRPr="00C56E9E" w:rsidRDefault="00CD5225">
      <w:pPr>
        <w:pStyle w:val="Verzeichnis1"/>
        <w:rPr>
          <w:rFonts w:ascii="Calibri" w:hAnsi="Calibri"/>
          <w:noProof/>
          <w:sz w:val="22"/>
        </w:rPr>
      </w:pPr>
      <w:hyperlink w:anchor="_Toc349901699" w:history="1">
        <w:r w:rsidR="00351925" w:rsidRPr="00232BEF">
          <w:rPr>
            <w:rStyle w:val="Hyperlink"/>
            <w:noProof/>
          </w:rPr>
          <w:t>5</w:t>
        </w:r>
        <w:r w:rsidR="00351925" w:rsidRPr="00C56E9E">
          <w:rPr>
            <w:rFonts w:ascii="Calibri" w:hAnsi="Calibri"/>
            <w:noProof/>
            <w:sz w:val="22"/>
          </w:rPr>
          <w:tab/>
        </w:r>
        <w:r w:rsidR="00351925" w:rsidRPr="00232BEF">
          <w:rPr>
            <w:rStyle w:val="Hyperlink"/>
            <w:noProof/>
          </w:rPr>
          <w:t>Erstellung der Klassenbibliothek in C++</w:t>
        </w:r>
        <w:r w:rsidR="00351925">
          <w:rPr>
            <w:noProof/>
            <w:webHidden/>
          </w:rPr>
          <w:tab/>
        </w:r>
        <w:r w:rsidR="00351925">
          <w:rPr>
            <w:noProof/>
            <w:webHidden/>
          </w:rPr>
          <w:fldChar w:fldCharType="begin"/>
        </w:r>
        <w:r w:rsidR="00351925">
          <w:rPr>
            <w:noProof/>
            <w:webHidden/>
          </w:rPr>
          <w:instrText xml:space="preserve"> PAGEREF _Toc349901699 \h </w:instrText>
        </w:r>
        <w:r w:rsidR="00351925">
          <w:rPr>
            <w:noProof/>
            <w:webHidden/>
          </w:rPr>
        </w:r>
        <w:r w:rsidR="00351925">
          <w:rPr>
            <w:noProof/>
            <w:webHidden/>
          </w:rPr>
          <w:fldChar w:fldCharType="separate"/>
        </w:r>
        <w:r w:rsidR="00351925">
          <w:rPr>
            <w:noProof/>
            <w:webHidden/>
          </w:rPr>
          <w:t>12</w:t>
        </w:r>
        <w:r w:rsidR="00351925">
          <w:rPr>
            <w:noProof/>
            <w:webHidden/>
          </w:rPr>
          <w:fldChar w:fldCharType="end"/>
        </w:r>
      </w:hyperlink>
    </w:p>
    <w:p w14:paraId="48B82757" w14:textId="77777777" w:rsidR="00351925" w:rsidRPr="00C56E9E" w:rsidRDefault="00CD5225">
      <w:pPr>
        <w:pStyle w:val="Verzeichnis1"/>
        <w:rPr>
          <w:rFonts w:ascii="Calibri" w:hAnsi="Calibri"/>
          <w:noProof/>
          <w:sz w:val="22"/>
        </w:rPr>
      </w:pPr>
      <w:hyperlink w:anchor="_Toc349901700" w:history="1">
        <w:r w:rsidR="00351925" w:rsidRPr="00232BEF">
          <w:rPr>
            <w:rStyle w:val="Hyperlink"/>
            <w:noProof/>
          </w:rPr>
          <w:t>6</w:t>
        </w:r>
        <w:r w:rsidR="00351925" w:rsidRPr="00C56E9E">
          <w:rPr>
            <w:rFonts w:ascii="Calibri" w:hAnsi="Calibri"/>
            <w:noProof/>
            <w:sz w:val="22"/>
          </w:rPr>
          <w:tab/>
        </w:r>
        <w:r w:rsidR="00351925" w:rsidRPr="00232BEF">
          <w:rPr>
            <w:rStyle w:val="Hyperlink"/>
            <w:noProof/>
          </w:rPr>
          <w:t>Portierung der C++ Bibliothek nach C#</w:t>
        </w:r>
        <w:r w:rsidR="00351925">
          <w:rPr>
            <w:noProof/>
            <w:webHidden/>
          </w:rPr>
          <w:tab/>
        </w:r>
        <w:r w:rsidR="00351925">
          <w:rPr>
            <w:noProof/>
            <w:webHidden/>
          </w:rPr>
          <w:fldChar w:fldCharType="begin"/>
        </w:r>
        <w:r w:rsidR="00351925">
          <w:rPr>
            <w:noProof/>
            <w:webHidden/>
          </w:rPr>
          <w:instrText xml:space="preserve"> PAGEREF _Toc349901700 \h </w:instrText>
        </w:r>
        <w:r w:rsidR="00351925">
          <w:rPr>
            <w:noProof/>
            <w:webHidden/>
          </w:rPr>
        </w:r>
        <w:r w:rsidR="00351925">
          <w:rPr>
            <w:noProof/>
            <w:webHidden/>
          </w:rPr>
          <w:fldChar w:fldCharType="separate"/>
        </w:r>
        <w:r w:rsidR="00351925">
          <w:rPr>
            <w:noProof/>
            <w:webHidden/>
          </w:rPr>
          <w:t>13</w:t>
        </w:r>
        <w:r w:rsidR="00351925">
          <w:rPr>
            <w:noProof/>
            <w:webHidden/>
          </w:rPr>
          <w:fldChar w:fldCharType="end"/>
        </w:r>
      </w:hyperlink>
    </w:p>
    <w:p w14:paraId="5BCA1423" w14:textId="77777777" w:rsidR="00351925" w:rsidRPr="00C56E9E" w:rsidRDefault="00CD5225">
      <w:pPr>
        <w:pStyle w:val="Verzeichnis1"/>
        <w:rPr>
          <w:rFonts w:ascii="Calibri" w:hAnsi="Calibri"/>
          <w:noProof/>
          <w:sz w:val="22"/>
        </w:rPr>
      </w:pPr>
      <w:hyperlink w:anchor="_Toc349901701" w:history="1">
        <w:r w:rsidR="00351925" w:rsidRPr="00232BEF">
          <w:rPr>
            <w:rStyle w:val="Hyperlink"/>
            <w:noProof/>
          </w:rPr>
          <w:t>7</w:t>
        </w:r>
        <w:r w:rsidR="00351925" w:rsidRPr="00C56E9E">
          <w:rPr>
            <w:rFonts w:ascii="Calibri" w:hAnsi="Calibri"/>
            <w:noProof/>
            <w:sz w:val="22"/>
          </w:rPr>
          <w:tab/>
        </w:r>
        <w:r w:rsidR="00351925" w:rsidRPr="00232BEF">
          <w:rPr>
            <w:rStyle w:val="Hyperlink"/>
            <w:noProof/>
          </w:rPr>
          <w:t>Portierung der C++ Bibliothek nach Python</w:t>
        </w:r>
        <w:r w:rsidR="00351925">
          <w:rPr>
            <w:noProof/>
            <w:webHidden/>
          </w:rPr>
          <w:tab/>
        </w:r>
        <w:r w:rsidR="00351925">
          <w:rPr>
            <w:noProof/>
            <w:webHidden/>
          </w:rPr>
          <w:fldChar w:fldCharType="begin"/>
        </w:r>
        <w:r w:rsidR="00351925">
          <w:rPr>
            <w:noProof/>
            <w:webHidden/>
          </w:rPr>
          <w:instrText xml:space="preserve"> PAGEREF _Toc349901701 \h </w:instrText>
        </w:r>
        <w:r w:rsidR="00351925">
          <w:rPr>
            <w:noProof/>
            <w:webHidden/>
          </w:rPr>
        </w:r>
        <w:r w:rsidR="00351925">
          <w:rPr>
            <w:noProof/>
            <w:webHidden/>
          </w:rPr>
          <w:fldChar w:fldCharType="separate"/>
        </w:r>
        <w:r w:rsidR="00351925">
          <w:rPr>
            <w:noProof/>
            <w:webHidden/>
          </w:rPr>
          <w:t>15</w:t>
        </w:r>
        <w:r w:rsidR="00351925">
          <w:rPr>
            <w:noProof/>
            <w:webHidden/>
          </w:rPr>
          <w:fldChar w:fldCharType="end"/>
        </w:r>
      </w:hyperlink>
    </w:p>
    <w:p w14:paraId="72737341" w14:textId="77777777" w:rsidR="00351925" w:rsidRPr="00C56E9E" w:rsidRDefault="00CD5225">
      <w:pPr>
        <w:pStyle w:val="Verzeichnis1"/>
        <w:rPr>
          <w:rFonts w:ascii="Calibri" w:hAnsi="Calibri"/>
          <w:noProof/>
          <w:sz w:val="22"/>
        </w:rPr>
      </w:pPr>
      <w:hyperlink w:anchor="_Toc349901702" w:history="1">
        <w:r w:rsidR="00351925" w:rsidRPr="00232BEF">
          <w:rPr>
            <w:rStyle w:val="Hyperlink"/>
            <w:noProof/>
          </w:rPr>
          <w:t>7.1</w:t>
        </w:r>
        <w:r w:rsidR="00351925" w:rsidRPr="00C56E9E">
          <w:rPr>
            <w:rFonts w:ascii="Calibri" w:hAnsi="Calibri"/>
            <w:noProof/>
            <w:sz w:val="22"/>
          </w:rPr>
          <w:tab/>
        </w:r>
        <w:r w:rsidR="00351925" w:rsidRPr="00232BEF">
          <w:rPr>
            <w:rStyle w:val="Hyperlink"/>
            <w:noProof/>
          </w:rPr>
          <w:t>Wrapper</w:t>
        </w:r>
        <w:r w:rsidR="00351925">
          <w:rPr>
            <w:noProof/>
            <w:webHidden/>
          </w:rPr>
          <w:tab/>
        </w:r>
        <w:r w:rsidR="00351925">
          <w:rPr>
            <w:noProof/>
            <w:webHidden/>
          </w:rPr>
          <w:fldChar w:fldCharType="begin"/>
        </w:r>
        <w:r w:rsidR="00351925">
          <w:rPr>
            <w:noProof/>
            <w:webHidden/>
          </w:rPr>
          <w:instrText xml:space="preserve"> PAGEREF _Toc349901702 \h </w:instrText>
        </w:r>
        <w:r w:rsidR="00351925">
          <w:rPr>
            <w:noProof/>
            <w:webHidden/>
          </w:rPr>
        </w:r>
        <w:r w:rsidR="00351925">
          <w:rPr>
            <w:noProof/>
            <w:webHidden/>
          </w:rPr>
          <w:fldChar w:fldCharType="separate"/>
        </w:r>
        <w:r w:rsidR="00351925">
          <w:rPr>
            <w:noProof/>
            <w:webHidden/>
          </w:rPr>
          <w:t>15</w:t>
        </w:r>
        <w:r w:rsidR="00351925">
          <w:rPr>
            <w:noProof/>
            <w:webHidden/>
          </w:rPr>
          <w:fldChar w:fldCharType="end"/>
        </w:r>
      </w:hyperlink>
    </w:p>
    <w:p w14:paraId="52197E12" w14:textId="77777777" w:rsidR="00351925" w:rsidRPr="00C56E9E" w:rsidRDefault="00CD5225">
      <w:pPr>
        <w:pStyle w:val="Verzeichnis1"/>
        <w:rPr>
          <w:rFonts w:ascii="Calibri" w:hAnsi="Calibri"/>
          <w:noProof/>
          <w:sz w:val="22"/>
        </w:rPr>
      </w:pPr>
      <w:hyperlink w:anchor="_Toc349901703" w:history="1">
        <w:r w:rsidR="00351925" w:rsidRPr="00232BEF">
          <w:rPr>
            <w:rStyle w:val="Hyperlink"/>
            <w:noProof/>
          </w:rPr>
          <w:t>7.2</w:t>
        </w:r>
        <w:r w:rsidR="00351925" w:rsidRPr="00C56E9E">
          <w:rPr>
            <w:rFonts w:ascii="Calibri" w:hAnsi="Calibri"/>
            <w:noProof/>
            <w:sz w:val="22"/>
          </w:rPr>
          <w:tab/>
        </w:r>
        <w:r w:rsidR="00351925" w:rsidRPr="00232BEF">
          <w:rPr>
            <w:rStyle w:val="Hyperlink"/>
            <w:noProof/>
          </w:rPr>
          <w:t>Erstellen eines Wrappers von C++ nach Python</w:t>
        </w:r>
        <w:r w:rsidR="00351925">
          <w:rPr>
            <w:noProof/>
            <w:webHidden/>
          </w:rPr>
          <w:tab/>
        </w:r>
        <w:r w:rsidR="00351925">
          <w:rPr>
            <w:noProof/>
            <w:webHidden/>
          </w:rPr>
          <w:fldChar w:fldCharType="begin"/>
        </w:r>
        <w:r w:rsidR="00351925">
          <w:rPr>
            <w:noProof/>
            <w:webHidden/>
          </w:rPr>
          <w:instrText xml:space="preserve"> PAGEREF _Toc349901703 \h </w:instrText>
        </w:r>
        <w:r w:rsidR="00351925">
          <w:rPr>
            <w:noProof/>
            <w:webHidden/>
          </w:rPr>
        </w:r>
        <w:r w:rsidR="00351925">
          <w:rPr>
            <w:noProof/>
            <w:webHidden/>
          </w:rPr>
          <w:fldChar w:fldCharType="separate"/>
        </w:r>
        <w:r w:rsidR="00351925">
          <w:rPr>
            <w:noProof/>
            <w:webHidden/>
          </w:rPr>
          <w:t>16</w:t>
        </w:r>
        <w:r w:rsidR="00351925">
          <w:rPr>
            <w:noProof/>
            <w:webHidden/>
          </w:rPr>
          <w:fldChar w:fldCharType="end"/>
        </w:r>
      </w:hyperlink>
    </w:p>
    <w:p w14:paraId="37066350" w14:textId="77777777" w:rsidR="00351925" w:rsidRPr="00C56E9E" w:rsidRDefault="00CD5225">
      <w:pPr>
        <w:pStyle w:val="Verzeichnis1"/>
        <w:rPr>
          <w:rFonts w:ascii="Calibri" w:hAnsi="Calibri"/>
          <w:noProof/>
          <w:sz w:val="22"/>
        </w:rPr>
      </w:pPr>
      <w:hyperlink w:anchor="_Toc349901704" w:history="1">
        <w:r w:rsidR="00351925" w:rsidRPr="00232BEF">
          <w:rPr>
            <w:rStyle w:val="Hyperlink"/>
            <w:noProof/>
          </w:rPr>
          <w:t>7.3</w:t>
        </w:r>
        <w:r w:rsidR="00351925" w:rsidRPr="00C56E9E">
          <w:rPr>
            <w:rFonts w:ascii="Calibri" w:hAnsi="Calibri"/>
            <w:noProof/>
            <w:sz w:val="22"/>
          </w:rPr>
          <w:tab/>
        </w:r>
        <w:r w:rsidR="00351925" w:rsidRPr="00232BEF">
          <w:rPr>
            <w:rStyle w:val="Hyperlink"/>
            <w:noProof/>
          </w:rPr>
          <w:t>SWIG</w:t>
        </w:r>
        <w:r w:rsidR="00351925">
          <w:rPr>
            <w:noProof/>
            <w:webHidden/>
          </w:rPr>
          <w:tab/>
        </w:r>
        <w:r w:rsidR="00351925">
          <w:rPr>
            <w:noProof/>
            <w:webHidden/>
          </w:rPr>
          <w:fldChar w:fldCharType="begin"/>
        </w:r>
        <w:r w:rsidR="00351925">
          <w:rPr>
            <w:noProof/>
            <w:webHidden/>
          </w:rPr>
          <w:instrText xml:space="preserve"> PAGEREF _Toc349901704 \h </w:instrText>
        </w:r>
        <w:r w:rsidR="00351925">
          <w:rPr>
            <w:noProof/>
            <w:webHidden/>
          </w:rPr>
        </w:r>
        <w:r w:rsidR="00351925">
          <w:rPr>
            <w:noProof/>
            <w:webHidden/>
          </w:rPr>
          <w:fldChar w:fldCharType="separate"/>
        </w:r>
        <w:r w:rsidR="00351925">
          <w:rPr>
            <w:noProof/>
            <w:webHidden/>
          </w:rPr>
          <w:t>17</w:t>
        </w:r>
        <w:r w:rsidR="00351925">
          <w:rPr>
            <w:noProof/>
            <w:webHidden/>
          </w:rPr>
          <w:fldChar w:fldCharType="end"/>
        </w:r>
      </w:hyperlink>
    </w:p>
    <w:p w14:paraId="0B1CC7B0" w14:textId="77777777" w:rsidR="00351925" w:rsidRPr="00C56E9E" w:rsidRDefault="00CD5225">
      <w:pPr>
        <w:pStyle w:val="Verzeichnis1"/>
        <w:rPr>
          <w:rFonts w:ascii="Calibri" w:hAnsi="Calibri"/>
          <w:noProof/>
          <w:sz w:val="22"/>
        </w:rPr>
      </w:pPr>
      <w:hyperlink w:anchor="_Toc349901705" w:history="1">
        <w:r w:rsidR="00351925" w:rsidRPr="00232BEF">
          <w:rPr>
            <w:rStyle w:val="Hyperlink"/>
            <w:noProof/>
          </w:rPr>
          <w:t>7.4</w:t>
        </w:r>
        <w:r w:rsidR="00351925" w:rsidRPr="00C56E9E">
          <w:rPr>
            <w:rFonts w:ascii="Calibri" w:hAnsi="Calibri"/>
            <w:noProof/>
            <w:sz w:val="22"/>
          </w:rPr>
          <w:tab/>
        </w:r>
        <w:r w:rsidR="00351925" w:rsidRPr="00232BEF">
          <w:rPr>
            <w:rStyle w:val="Hyperlink"/>
            <w:noProof/>
          </w:rPr>
          <w:t>Vor- und Nachteile des Wrappers</w:t>
        </w:r>
        <w:r w:rsidR="00351925">
          <w:rPr>
            <w:noProof/>
            <w:webHidden/>
          </w:rPr>
          <w:tab/>
        </w:r>
        <w:r w:rsidR="00351925">
          <w:rPr>
            <w:noProof/>
            <w:webHidden/>
          </w:rPr>
          <w:fldChar w:fldCharType="begin"/>
        </w:r>
        <w:r w:rsidR="00351925">
          <w:rPr>
            <w:noProof/>
            <w:webHidden/>
          </w:rPr>
          <w:instrText xml:space="preserve"> PAGEREF _Toc349901705 \h </w:instrText>
        </w:r>
        <w:r w:rsidR="00351925">
          <w:rPr>
            <w:noProof/>
            <w:webHidden/>
          </w:rPr>
        </w:r>
        <w:r w:rsidR="00351925">
          <w:rPr>
            <w:noProof/>
            <w:webHidden/>
          </w:rPr>
          <w:fldChar w:fldCharType="separate"/>
        </w:r>
        <w:r w:rsidR="00351925">
          <w:rPr>
            <w:noProof/>
            <w:webHidden/>
          </w:rPr>
          <w:t>18</w:t>
        </w:r>
        <w:r w:rsidR="00351925">
          <w:rPr>
            <w:noProof/>
            <w:webHidden/>
          </w:rPr>
          <w:fldChar w:fldCharType="end"/>
        </w:r>
      </w:hyperlink>
    </w:p>
    <w:p w14:paraId="6A255352" w14:textId="77777777" w:rsidR="00351925" w:rsidRPr="00C56E9E" w:rsidRDefault="00CD5225">
      <w:pPr>
        <w:pStyle w:val="Verzeichnis1"/>
        <w:rPr>
          <w:rFonts w:ascii="Calibri" w:hAnsi="Calibri"/>
          <w:noProof/>
          <w:sz w:val="22"/>
        </w:rPr>
      </w:pPr>
      <w:hyperlink w:anchor="_Toc349901706" w:history="1">
        <w:r w:rsidR="00351925" w:rsidRPr="00232BEF">
          <w:rPr>
            <w:rStyle w:val="Hyperlink"/>
            <w:noProof/>
          </w:rPr>
          <w:t>8</w:t>
        </w:r>
        <w:r w:rsidR="00351925" w:rsidRPr="00C56E9E">
          <w:rPr>
            <w:rFonts w:ascii="Calibri" w:hAnsi="Calibri"/>
            <w:noProof/>
            <w:sz w:val="22"/>
          </w:rPr>
          <w:tab/>
        </w:r>
        <w:r w:rsidR="00351925" w:rsidRPr="00232BEF">
          <w:rPr>
            <w:rStyle w:val="Hyperlink"/>
            <w:noProof/>
          </w:rPr>
          <w:t>Beispielanwendungen</w:t>
        </w:r>
        <w:r w:rsidR="00351925">
          <w:rPr>
            <w:noProof/>
            <w:webHidden/>
          </w:rPr>
          <w:tab/>
        </w:r>
        <w:r w:rsidR="00351925">
          <w:rPr>
            <w:noProof/>
            <w:webHidden/>
          </w:rPr>
          <w:fldChar w:fldCharType="begin"/>
        </w:r>
        <w:r w:rsidR="00351925">
          <w:rPr>
            <w:noProof/>
            <w:webHidden/>
          </w:rPr>
          <w:instrText xml:space="preserve"> PAGEREF _Toc349901706 \h </w:instrText>
        </w:r>
        <w:r w:rsidR="00351925">
          <w:rPr>
            <w:noProof/>
            <w:webHidden/>
          </w:rPr>
        </w:r>
        <w:r w:rsidR="00351925">
          <w:rPr>
            <w:noProof/>
            <w:webHidden/>
          </w:rPr>
          <w:fldChar w:fldCharType="separate"/>
        </w:r>
        <w:r w:rsidR="00351925">
          <w:rPr>
            <w:noProof/>
            <w:webHidden/>
          </w:rPr>
          <w:t>19</w:t>
        </w:r>
        <w:r w:rsidR="00351925">
          <w:rPr>
            <w:noProof/>
            <w:webHidden/>
          </w:rPr>
          <w:fldChar w:fldCharType="end"/>
        </w:r>
      </w:hyperlink>
    </w:p>
    <w:p w14:paraId="34FA6D52" w14:textId="77777777" w:rsidR="00351925" w:rsidRPr="00C56E9E" w:rsidRDefault="00CD5225">
      <w:pPr>
        <w:pStyle w:val="Verzeichnis1"/>
        <w:rPr>
          <w:rFonts w:ascii="Calibri" w:hAnsi="Calibri"/>
          <w:noProof/>
          <w:sz w:val="22"/>
        </w:rPr>
      </w:pPr>
      <w:hyperlink w:anchor="_Toc349901707" w:history="1">
        <w:r w:rsidR="00351925" w:rsidRPr="00232BEF">
          <w:rPr>
            <w:rStyle w:val="Hyperlink"/>
            <w:noProof/>
          </w:rPr>
          <w:t>8.1</w:t>
        </w:r>
        <w:r w:rsidR="00351925" w:rsidRPr="00C56E9E">
          <w:rPr>
            <w:rFonts w:ascii="Calibri" w:hAnsi="Calibri"/>
            <w:noProof/>
            <w:sz w:val="22"/>
          </w:rPr>
          <w:tab/>
        </w:r>
        <w:r w:rsidR="00351925" w:rsidRPr="00232BEF">
          <w:rPr>
            <w:rStyle w:val="Hyperlink"/>
            <w:noProof/>
          </w:rPr>
          <w:t>Nachweis der Funktionalität der C++ Klassenbibliothek</w:t>
        </w:r>
        <w:r w:rsidR="00351925">
          <w:rPr>
            <w:noProof/>
            <w:webHidden/>
          </w:rPr>
          <w:tab/>
        </w:r>
        <w:r w:rsidR="00351925">
          <w:rPr>
            <w:noProof/>
            <w:webHidden/>
          </w:rPr>
          <w:fldChar w:fldCharType="begin"/>
        </w:r>
        <w:r w:rsidR="00351925">
          <w:rPr>
            <w:noProof/>
            <w:webHidden/>
          </w:rPr>
          <w:instrText xml:space="preserve"> PAGEREF _Toc349901707 \h </w:instrText>
        </w:r>
        <w:r w:rsidR="00351925">
          <w:rPr>
            <w:noProof/>
            <w:webHidden/>
          </w:rPr>
        </w:r>
        <w:r w:rsidR="00351925">
          <w:rPr>
            <w:noProof/>
            <w:webHidden/>
          </w:rPr>
          <w:fldChar w:fldCharType="separate"/>
        </w:r>
        <w:r w:rsidR="00351925">
          <w:rPr>
            <w:noProof/>
            <w:webHidden/>
          </w:rPr>
          <w:t>19</w:t>
        </w:r>
        <w:r w:rsidR="00351925">
          <w:rPr>
            <w:noProof/>
            <w:webHidden/>
          </w:rPr>
          <w:fldChar w:fldCharType="end"/>
        </w:r>
      </w:hyperlink>
    </w:p>
    <w:p w14:paraId="0640B849" w14:textId="77777777" w:rsidR="00351925" w:rsidRPr="00C56E9E" w:rsidRDefault="00CD5225">
      <w:pPr>
        <w:pStyle w:val="Verzeichnis1"/>
        <w:rPr>
          <w:rFonts w:ascii="Calibri" w:hAnsi="Calibri"/>
          <w:noProof/>
          <w:sz w:val="22"/>
        </w:rPr>
      </w:pPr>
      <w:hyperlink w:anchor="_Toc349901708" w:history="1">
        <w:r w:rsidR="00351925" w:rsidRPr="00232BEF">
          <w:rPr>
            <w:rStyle w:val="Hyperlink"/>
            <w:noProof/>
          </w:rPr>
          <w:t>8.1.1</w:t>
        </w:r>
        <w:r w:rsidR="00351925" w:rsidRPr="00C56E9E">
          <w:rPr>
            <w:rFonts w:ascii="Calibri" w:hAnsi="Calibri"/>
            <w:noProof/>
            <w:sz w:val="22"/>
          </w:rPr>
          <w:tab/>
        </w:r>
        <w:r w:rsidR="00351925" w:rsidRPr="00232BEF">
          <w:rPr>
            <w:rStyle w:val="Hyperlink"/>
            <w:noProof/>
          </w:rPr>
          <w:t>Einbinden der C++ Bibliothek über Projekteigenschaften</w:t>
        </w:r>
        <w:r w:rsidR="00351925">
          <w:rPr>
            <w:noProof/>
            <w:webHidden/>
          </w:rPr>
          <w:tab/>
        </w:r>
        <w:r w:rsidR="00351925">
          <w:rPr>
            <w:noProof/>
            <w:webHidden/>
          </w:rPr>
          <w:fldChar w:fldCharType="begin"/>
        </w:r>
        <w:r w:rsidR="00351925">
          <w:rPr>
            <w:noProof/>
            <w:webHidden/>
          </w:rPr>
          <w:instrText xml:space="preserve"> PAGEREF _Toc349901708 \h </w:instrText>
        </w:r>
        <w:r w:rsidR="00351925">
          <w:rPr>
            <w:noProof/>
            <w:webHidden/>
          </w:rPr>
        </w:r>
        <w:r w:rsidR="00351925">
          <w:rPr>
            <w:noProof/>
            <w:webHidden/>
          </w:rPr>
          <w:fldChar w:fldCharType="separate"/>
        </w:r>
        <w:r w:rsidR="00351925">
          <w:rPr>
            <w:noProof/>
            <w:webHidden/>
          </w:rPr>
          <w:t>19</w:t>
        </w:r>
        <w:r w:rsidR="00351925">
          <w:rPr>
            <w:noProof/>
            <w:webHidden/>
          </w:rPr>
          <w:fldChar w:fldCharType="end"/>
        </w:r>
      </w:hyperlink>
    </w:p>
    <w:p w14:paraId="7BEA85A8" w14:textId="77777777" w:rsidR="00351925" w:rsidRPr="00C56E9E" w:rsidRDefault="00CD5225">
      <w:pPr>
        <w:pStyle w:val="Verzeichnis1"/>
        <w:rPr>
          <w:rFonts w:ascii="Calibri" w:hAnsi="Calibri"/>
          <w:noProof/>
          <w:sz w:val="22"/>
        </w:rPr>
      </w:pPr>
      <w:hyperlink w:anchor="_Toc349901709" w:history="1">
        <w:r w:rsidR="00351925" w:rsidRPr="00232BEF">
          <w:rPr>
            <w:rStyle w:val="Hyperlink"/>
            <w:noProof/>
          </w:rPr>
          <w:t>8.1.2</w:t>
        </w:r>
        <w:r w:rsidR="00351925" w:rsidRPr="00C56E9E">
          <w:rPr>
            <w:rFonts w:ascii="Calibri" w:hAnsi="Calibri"/>
            <w:noProof/>
            <w:sz w:val="22"/>
          </w:rPr>
          <w:tab/>
        </w:r>
        <w:r w:rsidR="00351925" w:rsidRPr="00232BEF">
          <w:rPr>
            <w:rStyle w:val="Hyperlink"/>
            <w:noProof/>
          </w:rPr>
          <w:t>Einbinden der C++ Bibliothek über Headerdatei</w:t>
        </w:r>
        <w:r w:rsidR="00351925">
          <w:rPr>
            <w:noProof/>
            <w:webHidden/>
          </w:rPr>
          <w:tab/>
        </w:r>
        <w:r w:rsidR="00351925">
          <w:rPr>
            <w:noProof/>
            <w:webHidden/>
          </w:rPr>
          <w:fldChar w:fldCharType="begin"/>
        </w:r>
        <w:r w:rsidR="00351925">
          <w:rPr>
            <w:noProof/>
            <w:webHidden/>
          </w:rPr>
          <w:instrText xml:space="preserve"> PAGEREF _Toc349901709 \h </w:instrText>
        </w:r>
        <w:r w:rsidR="00351925">
          <w:rPr>
            <w:noProof/>
            <w:webHidden/>
          </w:rPr>
        </w:r>
        <w:r w:rsidR="00351925">
          <w:rPr>
            <w:noProof/>
            <w:webHidden/>
          </w:rPr>
          <w:fldChar w:fldCharType="separate"/>
        </w:r>
        <w:r w:rsidR="00351925">
          <w:rPr>
            <w:noProof/>
            <w:webHidden/>
          </w:rPr>
          <w:t>21</w:t>
        </w:r>
        <w:r w:rsidR="00351925">
          <w:rPr>
            <w:noProof/>
            <w:webHidden/>
          </w:rPr>
          <w:fldChar w:fldCharType="end"/>
        </w:r>
      </w:hyperlink>
    </w:p>
    <w:p w14:paraId="6F16869F" w14:textId="77777777" w:rsidR="00351925" w:rsidRPr="00C56E9E" w:rsidRDefault="00CD5225">
      <w:pPr>
        <w:pStyle w:val="Verzeichnis1"/>
        <w:rPr>
          <w:rFonts w:ascii="Calibri" w:hAnsi="Calibri"/>
          <w:noProof/>
          <w:sz w:val="22"/>
        </w:rPr>
      </w:pPr>
      <w:hyperlink w:anchor="_Toc349901710" w:history="1">
        <w:r w:rsidR="00351925" w:rsidRPr="00232BEF">
          <w:rPr>
            <w:rStyle w:val="Hyperlink"/>
            <w:noProof/>
          </w:rPr>
          <w:t>8.1.3</w:t>
        </w:r>
        <w:r w:rsidR="00351925" w:rsidRPr="00C56E9E">
          <w:rPr>
            <w:rFonts w:ascii="Calibri" w:hAnsi="Calibri"/>
            <w:noProof/>
            <w:sz w:val="22"/>
          </w:rPr>
          <w:tab/>
        </w:r>
        <w:r w:rsidR="00351925" w:rsidRPr="00232BEF">
          <w:rPr>
            <w:rStyle w:val="Hyperlink"/>
            <w:noProof/>
          </w:rPr>
          <w:t>Konsolenanwendung (C++) zum Nachweis der Funktionalität</w:t>
        </w:r>
        <w:r w:rsidR="00351925">
          <w:rPr>
            <w:noProof/>
            <w:webHidden/>
          </w:rPr>
          <w:tab/>
        </w:r>
        <w:r w:rsidR="00351925">
          <w:rPr>
            <w:noProof/>
            <w:webHidden/>
          </w:rPr>
          <w:fldChar w:fldCharType="begin"/>
        </w:r>
        <w:r w:rsidR="00351925">
          <w:rPr>
            <w:noProof/>
            <w:webHidden/>
          </w:rPr>
          <w:instrText xml:space="preserve"> PAGEREF _Toc349901710 \h </w:instrText>
        </w:r>
        <w:r w:rsidR="00351925">
          <w:rPr>
            <w:noProof/>
            <w:webHidden/>
          </w:rPr>
        </w:r>
        <w:r w:rsidR="00351925">
          <w:rPr>
            <w:noProof/>
            <w:webHidden/>
          </w:rPr>
          <w:fldChar w:fldCharType="separate"/>
        </w:r>
        <w:r w:rsidR="00351925">
          <w:rPr>
            <w:noProof/>
            <w:webHidden/>
          </w:rPr>
          <w:t>21</w:t>
        </w:r>
        <w:r w:rsidR="00351925">
          <w:rPr>
            <w:noProof/>
            <w:webHidden/>
          </w:rPr>
          <w:fldChar w:fldCharType="end"/>
        </w:r>
      </w:hyperlink>
    </w:p>
    <w:p w14:paraId="4E37870F" w14:textId="77777777" w:rsidR="00351925" w:rsidRPr="00C56E9E" w:rsidRDefault="00CD5225">
      <w:pPr>
        <w:pStyle w:val="Verzeichnis1"/>
        <w:rPr>
          <w:rFonts w:ascii="Calibri" w:hAnsi="Calibri"/>
          <w:noProof/>
          <w:sz w:val="22"/>
        </w:rPr>
      </w:pPr>
      <w:hyperlink w:anchor="_Toc349901711" w:history="1">
        <w:r w:rsidR="00351925" w:rsidRPr="00232BEF">
          <w:rPr>
            <w:rStyle w:val="Hyperlink"/>
            <w:noProof/>
          </w:rPr>
          <w:t>8.2</w:t>
        </w:r>
        <w:r w:rsidR="00351925" w:rsidRPr="00C56E9E">
          <w:rPr>
            <w:rFonts w:ascii="Calibri" w:hAnsi="Calibri"/>
            <w:noProof/>
            <w:sz w:val="22"/>
          </w:rPr>
          <w:tab/>
        </w:r>
        <w:r w:rsidR="00351925" w:rsidRPr="00232BEF">
          <w:rPr>
            <w:rStyle w:val="Hyperlink"/>
            <w:noProof/>
          </w:rPr>
          <w:t>Nachweis der Funktionalität der C# Klassenbibliothek</w:t>
        </w:r>
        <w:r w:rsidR="00351925">
          <w:rPr>
            <w:noProof/>
            <w:webHidden/>
          </w:rPr>
          <w:tab/>
        </w:r>
        <w:r w:rsidR="00351925">
          <w:rPr>
            <w:noProof/>
            <w:webHidden/>
          </w:rPr>
          <w:fldChar w:fldCharType="begin"/>
        </w:r>
        <w:r w:rsidR="00351925">
          <w:rPr>
            <w:noProof/>
            <w:webHidden/>
          </w:rPr>
          <w:instrText xml:space="preserve"> PAGEREF _Toc349901711 \h </w:instrText>
        </w:r>
        <w:r w:rsidR="00351925">
          <w:rPr>
            <w:noProof/>
            <w:webHidden/>
          </w:rPr>
        </w:r>
        <w:r w:rsidR="00351925">
          <w:rPr>
            <w:noProof/>
            <w:webHidden/>
          </w:rPr>
          <w:fldChar w:fldCharType="separate"/>
        </w:r>
        <w:r w:rsidR="00351925">
          <w:rPr>
            <w:noProof/>
            <w:webHidden/>
          </w:rPr>
          <w:t>22</w:t>
        </w:r>
        <w:r w:rsidR="00351925">
          <w:rPr>
            <w:noProof/>
            <w:webHidden/>
          </w:rPr>
          <w:fldChar w:fldCharType="end"/>
        </w:r>
      </w:hyperlink>
    </w:p>
    <w:p w14:paraId="434529AF" w14:textId="77777777" w:rsidR="00351925" w:rsidRPr="00C56E9E" w:rsidRDefault="00CD5225">
      <w:pPr>
        <w:pStyle w:val="Verzeichnis1"/>
        <w:rPr>
          <w:rFonts w:ascii="Calibri" w:hAnsi="Calibri"/>
          <w:noProof/>
          <w:sz w:val="22"/>
        </w:rPr>
      </w:pPr>
      <w:hyperlink w:anchor="_Toc349901712" w:history="1">
        <w:r w:rsidR="00351925" w:rsidRPr="00232BEF">
          <w:rPr>
            <w:rStyle w:val="Hyperlink"/>
            <w:noProof/>
          </w:rPr>
          <w:t>8.2.1</w:t>
        </w:r>
        <w:r w:rsidR="00351925" w:rsidRPr="00C56E9E">
          <w:rPr>
            <w:rFonts w:ascii="Calibri" w:hAnsi="Calibri"/>
            <w:noProof/>
            <w:sz w:val="22"/>
          </w:rPr>
          <w:tab/>
        </w:r>
        <w:r w:rsidR="00351925" w:rsidRPr="00232BEF">
          <w:rPr>
            <w:rStyle w:val="Hyperlink"/>
            <w:noProof/>
          </w:rPr>
          <w:t>Einbinden der C# Bibliothek</w:t>
        </w:r>
        <w:r w:rsidR="00351925">
          <w:rPr>
            <w:noProof/>
            <w:webHidden/>
          </w:rPr>
          <w:tab/>
        </w:r>
        <w:r w:rsidR="00351925">
          <w:rPr>
            <w:noProof/>
            <w:webHidden/>
          </w:rPr>
          <w:fldChar w:fldCharType="begin"/>
        </w:r>
        <w:r w:rsidR="00351925">
          <w:rPr>
            <w:noProof/>
            <w:webHidden/>
          </w:rPr>
          <w:instrText xml:space="preserve"> PAGEREF _Toc349901712 \h </w:instrText>
        </w:r>
        <w:r w:rsidR="00351925">
          <w:rPr>
            <w:noProof/>
            <w:webHidden/>
          </w:rPr>
        </w:r>
        <w:r w:rsidR="00351925">
          <w:rPr>
            <w:noProof/>
            <w:webHidden/>
          </w:rPr>
          <w:fldChar w:fldCharType="separate"/>
        </w:r>
        <w:r w:rsidR="00351925">
          <w:rPr>
            <w:noProof/>
            <w:webHidden/>
          </w:rPr>
          <w:t>22</w:t>
        </w:r>
        <w:r w:rsidR="00351925">
          <w:rPr>
            <w:noProof/>
            <w:webHidden/>
          </w:rPr>
          <w:fldChar w:fldCharType="end"/>
        </w:r>
      </w:hyperlink>
    </w:p>
    <w:p w14:paraId="4F5CF33E" w14:textId="77777777" w:rsidR="00351925" w:rsidRPr="00C56E9E" w:rsidRDefault="00CD5225">
      <w:pPr>
        <w:pStyle w:val="Verzeichnis1"/>
        <w:rPr>
          <w:rFonts w:ascii="Calibri" w:hAnsi="Calibri"/>
          <w:noProof/>
          <w:sz w:val="22"/>
        </w:rPr>
      </w:pPr>
      <w:hyperlink w:anchor="_Toc349901713" w:history="1">
        <w:r w:rsidR="00351925" w:rsidRPr="00232BEF">
          <w:rPr>
            <w:rStyle w:val="Hyperlink"/>
            <w:noProof/>
          </w:rPr>
          <w:t>8.2.2</w:t>
        </w:r>
        <w:r w:rsidR="00351925" w:rsidRPr="00C56E9E">
          <w:rPr>
            <w:rFonts w:ascii="Calibri" w:hAnsi="Calibri"/>
            <w:noProof/>
            <w:sz w:val="22"/>
          </w:rPr>
          <w:tab/>
        </w:r>
        <w:r w:rsidR="00351925" w:rsidRPr="00232BEF">
          <w:rPr>
            <w:rStyle w:val="Hyperlink"/>
            <w:noProof/>
          </w:rPr>
          <w:t>Konsolenanwendung (C#) zum Nachweis der Funktionalität</w:t>
        </w:r>
        <w:r w:rsidR="00351925">
          <w:rPr>
            <w:noProof/>
            <w:webHidden/>
          </w:rPr>
          <w:tab/>
        </w:r>
        <w:r w:rsidR="00351925">
          <w:rPr>
            <w:noProof/>
            <w:webHidden/>
          </w:rPr>
          <w:fldChar w:fldCharType="begin"/>
        </w:r>
        <w:r w:rsidR="00351925">
          <w:rPr>
            <w:noProof/>
            <w:webHidden/>
          </w:rPr>
          <w:instrText xml:space="preserve"> PAGEREF _Toc349901713 \h </w:instrText>
        </w:r>
        <w:r w:rsidR="00351925">
          <w:rPr>
            <w:noProof/>
            <w:webHidden/>
          </w:rPr>
        </w:r>
        <w:r w:rsidR="00351925">
          <w:rPr>
            <w:noProof/>
            <w:webHidden/>
          </w:rPr>
          <w:fldChar w:fldCharType="separate"/>
        </w:r>
        <w:r w:rsidR="00351925">
          <w:rPr>
            <w:noProof/>
            <w:webHidden/>
          </w:rPr>
          <w:t>23</w:t>
        </w:r>
        <w:r w:rsidR="00351925">
          <w:rPr>
            <w:noProof/>
            <w:webHidden/>
          </w:rPr>
          <w:fldChar w:fldCharType="end"/>
        </w:r>
      </w:hyperlink>
    </w:p>
    <w:p w14:paraId="3BEC751B" w14:textId="77777777" w:rsidR="00351925" w:rsidRPr="00C56E9E" w:rsidRDefault="00CD5225">
      <w:pPr>
        <w:pStyle w:val="Verzeichnis1"/>
        <w:rPr>
          <w:rFonts w:ascii="Calibri" w:hAnsi="Calibri"/>
          <w:noProof/>
          <w:sz w:val="22"/>
        </w:rPr>
      </w:pPr>
      <w:hyperlink w:anchor="_Toc349901714" w:history="1">
        <w:r w:rsidR="00351925" w:rsidRPr="00232BEF">
          <w:rPr>
            <w:rStyle w:val="Hyperlink"/>
            <w:noProof/>
          </w:rPr>
          <w:t>8.3</w:t>
        </w:r>
        <w:r w:rsidR="00351925" w:rsidRPr="00C56E9E">
          <w:rPr>
            <w:rFonts w:ascii="Calibri" w:hAnsi="Calibri"/>
            <w:noProof/>
            <w:sz w:val="22"/>
          </w:rPr>
          <w:tab/>
        </w:r>
        <w:r w:rsidR="00351925" w:rsidRPr="00232BEF">
          <w:rPr>
            <w:rStyle w:val="Hyperlink"/>
            <w:noProof/>
          </w:rPr>
          <w:t>Nachweis der Funktionalität der Python Klassenbibliothek</w:t>
        </w:r>
        <w:r w:rsidR="00351925">
          <w:rPr>
            <w:noProof/>
            <w:webHidden/>
          </w:rPr>
          <w:tab/>
        </w:r>
        <w:r w:rsidR="00351925">
          <w:rPr>
            <w:noProof/>
            <w:webHidden/>
          </w:rPr>
          <w:fldChar w:fldCharType="begin"/>
        </w:r>
        <w:r w:rsidR="00351925">
          <w:rPr>
            <w:noProof/>
            <w:webHidden/>
          </w:rPr>
          <w:instrText xml:space="preserve"> PAGEREF _Toc349901714 \h </w:instrText>
        </w:r>
        <w:r w:rsidR="00351925">
          <w:rPr>
            <w:noProof/>
            <w:webHidden/>
          </w:rPr>
        </w:r>
        <w:r w:rsidR="00351925">
          <w:rPr>
            <w:noProof/>
            <w:webHidden/>
          </w:rPr>
          <w:fldChar w:fldCharType="separate"/>
        </w:r>
        <w:r w:rsidR="00351925">
          <w:rPr>
            <w:noProof/>
            <w:webHidden/>
          </w:rPr>
          <w:t>24</w:t>
        </w:r>
        <w:r w:rsidR="00351925">
          <w:rPr>
            <w:noProof/>
            <w:webHidden/>
          </w:rPr>
          <w:fldChar w:fldCharType="end"/>
        </w:r>
      </w:hyperlink>
    </w:p>
    <w:p w14:paraId="79554FA4" w14:textId="77777777" w:rsidR="00351925" w:rsidRPr="00C56E9E" w:rsidRDefault="00CD5225">
      <w:pPr>
        <w:pStyle w:val="Verzeichnis1"/>
        <w:rPr>
          <w:rFonts w:ascii="Calibri" w:hAnsi="Calibri"/>
          <w:noProof/>
          <w:sz w:val="22"/>
        </w:rPr>
      </w:pPr>
      <w:hyperlink w:anchor="_Toc349901715" w:history="1">
        <w:r w:rsidR="00351925" w:rsidRPr="00232BEF">
          <w:rPr>
            <w:rStyle w:val="Hyperlink"/>
            <w:noProof/>
          </w:rPr>
          <w:t>8.3.1</w:t>
        </w:r>
        <w:r w:rsidR="00351925" w:rsidRPr="00C56E9E">
          <w:rPr>
            <w:rFonts w:ascii="Calibri" w:hAnsi="Calibri"/>
            <w:noProof/>
            <w:sz w:val="22"/>
          </w:rPr>
          <w:tab/>
        </w:r>
        <w:r w:rsidR="00351925" w:rsidRPr="00232BEF">
          <w:rPr>
            <w:rStyle w:val="Hyperlink"/>
            <w:noProof/>
          </w:rPr>
          <w:t>Einbinden der Python Bibliothek</w:t>
        </w:r>
        <w:r w:rsidR="00351925">
          <w:rPr>
            <w:noProof/>
            <w:webHidden/>
          </w:rPr>
          <w:tab/>
        </w:r>
        <w:r w:rsidR="00351925">
          <w:rPr>
            <w:noProof/>
            <w:webHidden/>
          </w:rPr>
          <w:fldChar w:fldCharType="begin"/>
        </w:r>
        <w:r w:rsidR="00351925">
          <w:rPr>
            <w:noProof/>
            <w:webHidden/>
          </w:rPr>
          <w:instrText xml:space="preserve"> PAGEREF _Toc349901715 \h </w:instrText>
        </w:r>
        <w:r w:rsidR="00351925">
          <w:rPr>
            <w:noProof/>
            <w:webHidden/>
          </w:rPr>
        </w:r>
        <w:r w:rsidR="00351925">
          <w:rPr>
            <w:noProof/>
            <w:webHidden/>
          </w:rPr>
          <w:fldChar w:fldCharType="separate"/>
        </w:r>
        <w:r w:rsidR="00351925">
          <w:rPr>
            <w:noProof/>
            <w:webHidden/>
          </w:rPr>
          <w:t>24</w:t>
        </w:r>
        <w:r w:rsidR="00351925">
          <w:rPr>
            <w:noProof/>
            <w:webHidden/>
          </w:rPr>
          <w:fldChar w:fldCharType="end"/>
        </w:r>
      </w:hyperlink>
    </w:p>
    <w:p w14:paraId="58DD47AE" w14:textId="77777777" w:rsidR="00351925" w:rsidRPr="00C56E9E" w:rsidRDefault="00CD5225">
      <w:pPr>
        <w:pStyle w:val="Verzeichnis1"/>
        <w:rPr>
          <w:rFonts w:ascii="Calibri" w:hAnsi="Calibri"/>
          <w:noProof/>
          <w:sz w:val="22"/>
        </w:rPr>
      </w:pPr>
      <w:hyperlink w:anchor="_Toc349901716" w:history="1">
        <w:r w:rsidR="00351925" w:rsidRPr="00232BEF">
          <w:rPr>
            <w:rStyle w:val="Hyperlink"/>
            <w:noProof/>
          </w:rPr>
          <w:t>8.3.2</w:t>
        </w:r>
        <w:r w:rsidR="00351925" w:rsidRPr="00C56E9E">
          <w:rPr>
            <w:rFonts w:ascii="Calibri" w:hAnsi="Calibri"/>
            <w:noProof/>
            <w:sz w:val="22"/>
          </w:rPr>
          <w:tab/>
        </w:r>
        <w:r w:rsidR="00351925" w:rsidRPr="00232BEF">
          <w:rPr>
            <w:rStyle w:val="Hyperlink"/>
            <w:noProof/>
          </w:rPr>
          <w:t>Konsolenanwendung zum Nachweis der Funktionalität</w:t>
        </w:r>
        <w:r w:rsidR="00351925">
          <w:rPr>
            <w:noProof/>
            <w:webHidden/>
          </w:rPr>
          <w:tab/>
        </w:r>
        <w:r w:rsidR="00351925">
          <w:rPr>
            <w:noProof/>
            <w:webHidden/>
          </w:rPr>
          <w:fldChar w:fldCharType="begin"/>
        </w:r>
        <w:r w:rsidR="00351925">
          <w:rPr>
            <w:noProof/>
            <w:webHidden/>
          </w:rPr>
          <w:instrText xml:space="preserve"> PAGEREF _Toc349901716 \h </w:instrText>
        </w:r>
        <w:r w:rsidR="00351925">
          <w:rPr>
            <w:noProof/>
            <w:webHidden/>
          </w:rPr>
        </w:r>
        <w:r w:rsidR="00351925">
          <w:rPr>
            <w:noProof/>
            <w:webHidden/>
          </w:rPr>
          <w:fldChar w:fldCharType="separate"/>
        </w:r>
        <w:r w:rsidR="00351925">
          <w:rPr>
            <w:noProof/>
            <w:webHidden/>
          </w:rPr>
          <w:t>24</w:t>
        </w:r>
        <w:r w:rsidR="00351925">
          <w:rPr>
            <w:noProof/>
            <w:webHidden/>
          </w:rPr>
          <w:fldChar w:fldCharType="end"/>
        </w:r>
      </w:hyperlink>
    </w:p>
    <w:p w14:paraId="3C13B6DA" w14:textId="77777777" w:rsidR="00351925" w:rsidRPr="00C56E9E" w:rsidRDefault="00CD5225">
      <w:pPr>
        <w:pStyle w:val="Verzeichnis1"/>
        <w:rPr>
          <w:rFonts w:ascii="Calibri" w:hAnsi="Calibri"/>
          <w:noProof/>
          <w:sz w:val="22"/>
        </w:rPr>
      </w:pPr>
      <w:hyperlink w:anchor="_Toc349901717" w:history="1">
        <w:r w:rsidR="00351925" w:rsidRPr="00232BEF">
          <w:rPr>
            <w:rStyle w:val="Hyperlink"/>
            <w:noProof/>
          </w:rPr>
          <w:t>9</w:t>
        </w:r>
        <w:r w:rsidR="00351925" w:rsidRPr="00C56E9E">
          <w:rPr>
            <w:rFonts w:ascii="Calibri" w:hAnsi="Calibri"/>
            <w:noProof/>
            <w:sz w:val="22"/>
          </w:rPr>
          <w:tab/>
        </w:r>
        <w:r w:rsidR="00351925" w:rsidRPr="00232BEF">
          <w:rPr>
            <w:rStyle w:val="Hyperlink"/>
            <w:noProof/>
          </w:rPr>
          <w:t>Erläuterungen zur Kompilierung des gesamten Projektes</w:t>
        </w:r>
        <w:r w:rsidR="00351925">
          <w:rPr>
            <w:noProof/>
            <w:webHidden/>
          </w:rPr>
          <w:tab/>
        </w:r>
        <w:r w:rsidR="00351925">
          <w:rPr>
            <w:noProof/>
            <w:webHidden/>
          </w:rPr>
          <w:fldChar w:fldCharType="begin"/>
        </w:r>
        <w:r w:rsidR="00351925">
          <w:rPr>
            <w:noProof/>
            <w:webHidden/>
          </w:rPr>
          <w:instrText xml:space="preserve"> PAGEREF _Toc349901717 \h </w:instrText>
        </w:r>
        <w:r w:rsidR="00351925">
          <w:rPr>
            <w:noProof/>
            <w:webHidden/>
          </w:rPr>
        </w:r>
        <w:r w:rsidR="00351925">
          <w:rPr>
            <w:noProof/>
            <w:webHidden/>
          </w:rPr>
          <w:fldChar w:fldCharType="separate"/>
        </w:r>
        <w:r w:rsidR="00351925">
          <w:rPr>
            <w:noProof/>
            <w:webHidden/>
          </w:rPr>
          <w:t>25</w:t>
        </w:r>
        <w:r w:rsidR="00351925">
          <w:rPr>
            <w:noProof/>
            <w:webHidden/>
          </w:rPr>
          <w:fldChar w:fldCharType="end"/>
        </w:r>
      </w:hyperlink>
    </w:p>
    <w:p w14:paraId="5B5A9E76" w14:textId="77777777" w:rsidR="00351925" w:rsidRPr="00C56E9E" w:rsidRDefault="00CD5225">
      <w:pPr>
        <w:pStyle w:val="Verzeichnis1"/>
        <w:rPr>
          <w:rFonts w:ascii="Calibri" w:hAnsi="Calibri"/>
          <w:noProof/>
          <w:sz w:val="22"/>
        </w:rPr>
      </w:pPr>
      <w:hyperlink w:anchor="_Toc349901718" w:history="1">
        <w:r w:rsidR="00351925" w:rsidRPr="00232BEF">
          <w:rPr>
            <w:rStyle w:val="Hyperlink"/>
            <w:noProof/>
          </w:rPr>
          <w:t>9.1</w:t>
        </w:r>
        <w:r w:rsidR="00351925" w:rsidRPr="00C56E9E">
          <w:rPr>
            <w:rFonts w:ascii="Calibri" w:hAnsi="Calibri"/>
            <w:noProof/>
            <w:sz w:val="22"/>
          </w:rPr>
          <w:tab/>
        </w:r>
        <w:r w:rsidR="00351925" w:rsidRPr="00232BEF">
          <w:rPr>
            <w:rStyle w:val="Hyperlink"/>
            <w:noProof/>
          </w:rPr>
          <w:t>Vorbereitungen</w:t>
        </w:r>
        <w:r w:rsidR="00351925">
          <w:rPr>
            <w:noProof/>
            <w:webHidden/>
          </w:rPr>
          <w:tab/>
        </w:r>
        <w:r w:rsidR="00351925">
          <w:rPr>
            <w:noProof/>
            <w:webHidden/>
          </w:rPr>
          <w:fldChar w:fldCharType="begin"/>
        </w:r>
        <w:r w:rsidR="00351925">
          <w:rPr>
            <w:noProof/>
            <w:webHidden/>
          </w:rPr>
          <w:instrText xml:space="preserve"> PAGEREF _Toc349901718 \h </w:instrText>
        </w:r>
        <w:r w:rsidR="00351925">
          <w:rPr>
            <w:noProof/>
            <w:webHidden/>
          </w:rPr>
        </w:r>
        <w:r w:rsidR="00351925">
          <w:rPr>
            <w:noProof/>
            <w:webHidden/>
          </w:rPr>
          <w:fldChar w:fldCharType="separate"/>
        </w:r>
        <w:r w:rsidR="00351925">
          <w:rPr>
            <w:noProof/>
            <w:webHidden/>
          </w:rPr>
          <w:t>25</w:t>
        </w:r>
        <w:r w:rsidR="00351925">
          <w:rPr>
            <w:noProof/>
            <w:webHidden/>
          </w:rPr>
          <w:fldChar w:fldCharType="end"/>
        </w:r>
      </w:hyperlink>
    </w:p>
    <w:p w14:paraId="3E7E09D5" w14:textId="77777777" w:rsidR="00351925" w:rsidRPr="00C56E9E" w:rsidRDefault="00CD5225">
      <w:pPr>
        <w:pStyle w:val="Verzeichnis1"/>
        <w:rPr>
          <w:rFonts w:ascii="Calibri" w:hAnsi="Calibri"/>
          <w:noProof/>
          <w:sz w:val="22"/>
        </w:rPr>
      </w:pPr>
      <w:hyperlink w:anchor="_Toc349901719" w:history="1">
        <w:r w:rsidR="00351925" w:rsidRPr="00232BEF">
          <w:rPr>
            <w:rStyle w:val="Hyperlink"/>
            <w:noProof/>
          </w:rPr>
          <w:t>9.2</w:t>
        </w:r>
        <w:r w:rsidR="00351925" w:rsidRPr="00C56E9E">
          <w:rPr>
            <w:rFonts w:ascii="Calibri" w:hAnsi="Calibri"/>
            <w:noProof/>
            <w:sz w:val="22"/>
          </w:rPr>
          <w:tab/>
        </w:r>
        <w:r w:rsidR="00351925" w:rsidRPr="00232BEF">
          <w:rPr>
            <w:rStyle w:val="Hyperlink"/>
            <w:noProof/>
          </w:rPr>
          <w:t>Hauptteil</w:t>
        </w:r>
        <w:r w:rsidR="00351925">
          <w:rPr>
            <w:noProof/>
            <w:webHidden/>
          </w:rPr>
          <w:tab/>
        </w:r>
        <w:r w:rsidR="00351925">
          <w:rPr>
            <w:noProof/>
            <w:webHidden/>
          </w:rPr>
          <w:fldChar w:fldCharType="begin"/>
        </w:r>
        <w:r w:rsidR="00351925">
          <w:rPr>
            <w:noProof/>
            <w:webHidden/>
          </w:rPr>
          <w:instrText xml:space="preserve"> PAGEREF _Toc349901719 \h </w:instrText>
        </w:r>
        <w:r w:rsidR="00351925">
          <w:rPr>
            <w:noProof/>
            <w:webHidden/>
          </w:rPr>
        </w:r>
        <w:r w:rsidR="00351925">
          <w:rPr>
            <w:noProof/>
            <w:webHidden/>
          </w:rPr>
          <w:fldChar w:fldCharType="separate"/>
        </w:r>
        <w:r w:rsidR="00351925">
          <w:rPr>
            <w:noProof/>
            <w:webHidden/>
          </w:rPr>
          <w:t>27</w:t>
        </w:r>
        <w:r w:rsidR="00351925">
          <w:rPr>
            <w:noProof/>
            <w:webHidden/>
          </w:rPr>
          <w:fldChar w:fldCharType="end"/>
        </w:r>
      </w:hyperlink>
    </w:p>
    <w:p w14:paraId="044BF89D" w14:textId="77777777" w:rsidR="00351925" w:rsidRPr="00C56E9E" w:rsidRDefault="00CD5225">
      <w:pPr>
        <w:pStyle w:val="Verzeichnis1"/>
        <w:rPr>
          <w:rFonts w:ascii="Calibri" w:hAnsi="Calibri"/>
          <w:noProof/>
          <w:sz w:val="22"/>
        </w:rPr>
      </w:pPr>
      <w:hyperlink w:anchor="_Toc349901720" w:history="1">
        <w:r w:rsidR="00351925" w:rsidRPr="00232BEF">
          <w:rPr>
            <w:rStyle w:val="Hyperlink"/>
            <w:noProof/>
          </w:rPr>
          <w:t>9.3</w:t>
        </w:r>
        <w:r w:rsidR="00351925" w:rsidRPr="00C56E9E">
          <w:rPr>
            <w:rFonts w:ascii="Calibri" w:hAnsi="Calibri"/>
            <w:noProof/>
            <w:sz w:val="22"/>
          </w:rPr>
          <w:tab/>
        </w:r>
        <w:r w:rsidR="00351925" w:rsidRPr="00232BEF">
          <w:rPr>
            <w:rStyle w:val="Hyperlink"/>
            <w:noProof/>
          </w:rPr>
          <w:t>Einzelne Projekte kompilieren</w:t>
        </w:r>
        <w:r w:rsidR="00351925">
          <w:rPr>
            <w:noProof/>
            <w:webHidden/>
          </w:rPr>
          <w:tab/>
        </w:r>
        <w:r w:rsidR="00351925">
          <w:rPr>
            <w:noProof/>
            <w:webHidden/>
          </w:rPr>
          <w:fldChar w:fldCharType="begin"/>
        </w:r>
        <w:r w:rsidR="00351925">
          <w:rPr>
            <w:noProof/>
            <w:webHidden/>
          </w:rPr>
          <w:instrText xml:space="preserve"> PAGEREF _Toc349901720 \h </w:instrText>
        </w:r>
        <w:r w:rsidR="00351925">
          <w:rPr>
            <w:noProof/>
            <w:webHidden/>
          </w:rPr>
        </w:r>
        <w:r w:rsidR="00351925">
          <w:rPr>
            <w:noProof/>
            <w:webHidden/>
          </w:rPr>
          <w:fldChar w:fldCharType="separate"/>
        </w:r>
        <w:r w:rsidR="00351925">
          <w:rPr>
            <w:noProof/>
            <w:webHidden/>
          </w:rPr>
          <w:t>27</w:t>
        </w:r>
        <w:r w:rsidR="00351925">
          <w:rPr>
            <w:noProof/>
            <w:webHidden/>
          </w:rPr>
          <w:fldChar w:fldCharType="end"/>
        </w:r>
      </w:hyperlink>
    </w:p>
    <w:p w14:paraId="718D5668" w14:textId="77777777" w:rsidR="00351925" w:rsidRPr="00C56E9E" w:rsidRDefault="00CD5225">
      <w:pPr>
        <w:pStyle w:val="Verzeichnis1"/>
        <w:rPr>
          <w:rFonts w:ascii="Calibri" w:hAnsi="Calibri"/>
          <w:noProof/>
          <w:sz w:val="22"/>
        </w:rPr>
      </w:pPr>
      <w:hyperlink w:anchor="_Toc349901721" w:history="1">
        <w:r w:rsidR="00351925" w:rsidRPr="00232BEF">
          <w:rPr>
            <w:rStyle w:val="Hyperlink"/>
            <w:noProof/>
          </w:rPr>
          <w:t>10</w:t>
        </w:r>
        <w:r w:rsidR="00351925" w:rsidRPr="00C56E9E">
          <w:rPr>
            <w:rFonts w:ascii="Calibri" w:hAnsi="Calibri"/>
            <w:noProof/>
            <w:sz w:val="22"/>
          </w:rPr>
          <w:tab/>
        </w:r>
        <w:r w:rsidR="00351925" w:rsidRPr="00232BEF">
          <w:rPr>
            <w:rStyle w:val="Hyperlink"/>
            <w:noProof/>
          </w:rPr>
          <w:t>Probleme (MB)</w:t>
        </w:r>
        <w:r w:rsidR="00351925">
          <w:rPr>
            <w:noProof/>
            <w:webHidden/>
          </w:rPr>
          <w:tab/>
        </w:r>
        <w:r w:rsidR="00351925">
          <w:rPr>
            <w:noProof/>
            <w:webHidden/>
          </w:rPr>
          <w:fldChar w:fldCharType="begin"/>
        </w:r>
        <w:r w:rsidR="00351925">
          <w:rPr>
            <w:noProof/>
            <w:webHidden/>
          </w:rPr>
          <w:instrText xml:space="preserve"> PAGEREF _Toc349901721 \h </w:instrText>
        </w:r>
        <w:r w:rsidR="00351925">
          <w:rPr>
            <w:noProof/>
            <w:webHidden/>
          </w:rPr>
        </w:r>
        <w:r w:rsidR="00351925">
          <w:rPr>
            <w:noProof/>
            <w:webHidden/>
          </w:rPr>
          <w:fldChar w:fldCharType="separate"/>
        </w:r>
        <w:r w:rsidR="00351925">
          <w:rPr>
            <w:noProof/>
            <w:webHidden/>
          </w:rPr>
          <w:t>28</w:t>
        </w:r>
        <w:r w:rsidR="00351925">
          <w:rPr>
            <w:noProof/>
            <w:webHidden/>
          </w:rPr>
          <w:fldChar w:fldCharType="end"/>
        </w:r>
      </w:hyperlink>
    </w:p>
    <w:p w14:paraId="5638B689" w14:textId="77777777" w:rsidR="00351925" w:rsidRPr="00C56E9E" w:rsidRDefault="00CD5225">
      <w:pPr>
        <w:pStyle w:val="Verzeichnis1"/>
        <w:rPr>
          <w:rFonts w:ascii="Calibri" w:hAnsi="Calibri"/>
          <w:noProof/>
          <w:sz w:val="22"/>
        </w:rPr>
      </w:pPr>
      <w:hyperlink w:anchor="_Toc349901722" w:history="1">
        <w:r w:rsidR="00351925" w:rsidRPr="00232BEF">
          <w:rPr>
            <w:rStyle w:val="Hyperlink"/>
            <w:noProof/>
          </w:rPr>
          <w:t>11</w:t>
        </w:r>
        <w:r w:rsidR="00351925" w:rsidRPr="00C56E9E">
          <w:rPr>
            <w:rFonts w:ascii="Calibri" w:hAnsi="Calibri"/>
            <w:noProof/>
            <w:sz w:val="22"/>
          </w:rPr>
          <w:tab/>
        </w:r>
        <w:r w:rsidR="00351925" w:rsidRPr="00232BEF">
          <w:rPr>
            <w:rStyle w:val="Hyperlink"/>
            <w:noProof/>
          </w:rPr>
          <w:t>Probleme (MR)</w:t>
        </w:r>
        <w:r w:rsidR="00351925">
          <w:rPr>
            <w:noProof/>
            <w:webHidden/>
          </w:rPr>
          <w:tab/>
        </w:r>
        <w:r w:rsidR="00351925">
          <w:rPr>
            <w:noProof/>
            <w:webHidden/>
          </w:rPr>
          <w:fldChar w:fldCharType="begin"/>
        </w:r>
        <w:r w:rsidR="00351925">
          <w:rPr>
            <w:noProof/>
            <w:webHidden/>
          </w:rPr>
          <w:instrText xml:space="preserve"> PAGEREF _Toc349901722 \h </w:instrText>
        </w:r>
        <w:r w:rsidR="00351925">
          <w:rPr>
            <w:noProof/>
            <w:webHidden/>
          </w:rPr>
        </w:r>
        <w:r w:rsidR="00351925">
          <w:rPr>
            <w:noProof/>
            <w:webHidden/>
          </w:rPr>
          <w:fldChar w:fldCharType="separate"/>
        </w:r>
        <w:r w:rsidR="00351925">
          <w:rPr>
            <w:noProof/>
            <w:webHidden/>
          </w:rPr>
          <w:t>28</w:t>
        </w:r>
        <w:r w:rsidR="00351925">
          <w:rPr>
            <w:noProof/>
            <w:webHidden/>
          </w:rPr>
          <w:fldChar w:fldCharType="end"/>
        </w:r>
      </w:hyperlink>
    </w:p>
    <w:p w14:paraId="58BF8F31" w14:textId="77777777" w:rsidR="00351925" w:rsidRPr="00C56E9E" w:rsidRDefault="00CD5225">
      <w:pPr>
        <w:pStyle w:val="Verzeichnis1"/>
        <w:rPr>
          <w:rFonts w:ascii="Calibri" w:hAnsi="Calibri"/>
          <w:noProof/>
          <w:sz w:val="22"/>
        </w:rPr>
      </w:pPr>
      <w:hyperlink w:anchor="_Toc349901723" w:history="1">
        <w:r w:rsidR="00351925" w:rsidRPr="00232BEF">
          <w:rPr>
            <w:rStyle w:val="Hyperlink"/>
            <w:noProof/>
          </w:rPr>
          <w:t>12</w:t>
        </w:r>
        <w:r w:rsidR="00351925" w:rsidRPr="00C56E9E">
          <w:rPr>
            <w:rFonts w:ascii="Calibri" w:hAnsi="Calibri"/>
            <w:noProof/>
            <w:sz w:val="22"/>
          </w:rPr>
          <w:tab/>
        </w:r>
        <w:r w:rsidR="00351925" w:rsidRPr="00232BEF">
          <w:rPr>
            <w:rStyle w:val="Hyperlink"/>
            <w:noProof/>
          </w:rPr>
          <w:t>Fazit (MB)</w:t>
        </w:r>
        <w:r w:rsidR="00351925">
          <w:rPr>
            <w:noProof/>
            <w:webHidden/>
          </w:rPr>
          <w:tab/>
        </w:r>
        <w:r w:rsidR="00351925">
          <w:rPr>
            <w:noProof/>
            <w:webHidden/>
          </w:rPr>
          <w:fldChar w:fldCharType="begin"/>
        </w:r>
        <w:r w:rsidR="00351925">
          <w:rPr>
            <w:noProof/>
            <w:webHidden/>
          </w:rPr>
          <w:instrText xml:space="preserve"> PAGEREF _Toc349901723 \h </w:instrText>
        </w:r>
        <w:r w:rsidR="00351925">
          <w:rPr>
            <w:noProof/>
            <w:webHidden/>
          </w:rPr>
        </w:r>
        <w:r w:rsidR="00351925">
          <w:rPr>
            <w:noProof/>
            <w:webHidden/>
          </w:rPr>
          <w:fldChar w:fldCharType="separate"/>
        </w:r>
        <w:r w:rsidR="00351925">
          <w:rPr>
            <w:noProof/>
            <w:webHidden/>
          </w:rPr>
          <w:t>29</w:t>
        </w:r>
        <w:r w:rsidR="00351925">
          <w:rPr>
            <w:noProof/>
            <w:webHidden/>
          </w:rPr>
          <w:fldChar w:fldCharType="end"/>
        </w:r>
      </w:hyperlink>
    </w:p>
    <w:p w14:paraId="47E53A72" w14:textId="77777777" w:rsidR="00351925" w:rsidRPr="00C56E9E" w:rsidRDefault="00CD5225">
      <w:pPr>
        <w:pStyle w:val="Verzeichnis1"/>
        <w:rPr>
          <w:rFonts w:ascii="Calibri" w:hAnsi="Calibri"/>
          <w:noProof/>
          <w:sz w:val="22"/>
        </w:rPr>
      </w:pPr>
      <w:hyperlink w:anchor="_Toc349901724" w:history="1">
        <w:r w:rsidR="00351925" w:rsidRPr="00232BEF">
          <w:rPr>
            <w:rStyle w:val="Hyperlink"/>
            <w:noProof/>
          </w:rPr>
          <w:t>13</w:t>
        </w:r>
        <w:r w:rsidR="00351925" w:rsidRPr="00C56E9E">
          <w:rPr>
            <w:rFonts w:ascii="Calibri" w:hAnsi="Calibri"/>
            <w:noProof/>
            <w:sz w:val="22"/>
          </w:rPr>
          <w:tab/>
        </w:r>
        <w:r w:rsidR="00351925" w:rsidRPr="00232BEF">
          <w:rPr>
            <w:rStyle w:val="Hyperlink"/>
            <w:noProof/>
          </w:rPr>
          <w:t>Ausblick (MB)</w:t>
        </w:r>
        <w:r w:rsidR="00351925">
          <w:rPr>
            <w:noProof/>
            <w:webHidden/>
          </w:rPr>
          <w:tab/>
        </w:r>
        <w:r w:rsidR="00351925">
          <w:rPr>
            <w:noProof/>
            <w:webHidden/>
          </w:rPr>
          <w:fldChar w:fldCharType="begin"/>
        </w:r>
        <w:r w:rsidR="00351925">
          <w:rPr>
            <w:noProof/>
            <w:webHidden/>
          </w:rPr>
          <w:instrText xml:space="preserve"> PAGEREF _Toc349901724 \h </w:instrText>
        </w:r>
        <w:r w:rsidR="00351925">
          <w:rPr>
            <w:noProof/>
            <w:webHidden/>
          </w:rPr>
        </w:r>
        <w:r w:rsidR="00351925">
          <w:rPr>
            <w:noProof/>
            <w:webHidden/>
          </w:rPr>
          <w:fldChar w:fldCharType="separate"/>
        </w:r>
        <w:r w:rsidR="00351925">
          <w:rPr>
            <w:noProof/>
            <w:webHidden/>
          </w:rPr>
          <w:t>29</w:t>
        </w:r>
        <w:r w:rsidR="00351925">
          <w:rPr>
            <w:noProof/>
            <w:webHidden/>
          </w:rPr>
          <w:fldChar w:fldCharType="end"/>
        </w:r>
      </w:hyperlink>
    </w:p>
    <w:p w14:paraId="3FFFF39E" w14:textId="77777777" w:rsidR="00351925" w:rsidRPr="00C56E9E" w:rsidRDefault="00CD5225">
      <w:pPr>
        <w:pStyle w:val="Verzeichnis1"/>
        <w:rPr>
          <w:rFonts w:ascii="Calibri" w:hAnsi="Calibri"/>
          <w:noProof/>
          <w:sz w:val="22"/>
        </w:rPr>
      </w:pPr>
      <w:hyperlink w:anchor="_Toc349901725" w:history="1">
        <w:r w:rsidR="00351925" w:rsidRPr="00232BEF">
          <w:rPr>
            <w:rStyle w:val="Hyperlink"/>
            <w:noProof/>
          </w:rPr>
          <w:t>14</w:t>
        </w:r>
        <w:r w:rsidR="00351925" w:rsidRPr="00C56E9E">
          <w:rPr>
            <w:rFonts w:ascii="Calibri" w:hAnsi="Calibri"/>
            <w:noProof/>
            <w:sz w:val="22"/>
          </w:rPr>
          <w:tab/>
        </w:r>
        <w:r w:rsidR="00351925" w:rsidRPr="00232BEF">
          <w:rPr>
            <w:rStyle w:val="Hyperlink"/>
            <w:noProof/>
          </w:rPr>
          <w:t>Fazit (MR)</w:t>
        </w:r>
        <w:r w:rsidR="00351925">
          <w:rPr>
            <w:noProof/>
            <w:webHidden/>
          </w:rPr>
          <w:tab/>
        </w:r>
        <w:r w:rsidR="00351925">
          <w:rPr>
            <w:noProof/>
            <w:webHidden/>
          </w:rPr>
          <w:fldChar w:fldCharType="begin"/>
        </w:r>
        <w:r w:rsidR="00351925">
          <w:rPr>
            <w:noProof/>
            <w:webHidden/>
          </w:rPr>
          <w:instrText xml:space="preserve"> PAGEREF _Toc349901725 \h </w:instrText>
        </w:r>
        <w:r w:rsidR="00351925">
          <w:rPr>
            <w:noProof/>
            <w:webHidden/>
          </w:rPr>
        </w:r>
        <w:r w:rsidR="00351925">
          <w:rPr>
            <w:noProof/>
            <w:webHidden/>
          </w:rPr>
          <w:fldChar w:fldCharType="separate"/>
        </w:r>
        <w:r w:rsidR="00351925">
          <w:rPr>
            <w:noProof/>
            <w:webHidden/>
          </w:rPr>
          <w:t>30</w:t>
        </w:r>
        <w:r w:rsidR="00351925">
          <w:rPr>
            <w:noProof/>
            <w:webHidden/>
          </w:rPr>
          <w:fldChar w:fldCharType="end"/>
        </w:r>
      </w:hyperlink>
    </w:p>
    <w:p w14:paraId="5931C3D2" w14:textId="77777777" w:rsidR="00351925" w:rsidRPr="00C56E9E" w:rsidRDefault="00CD5225">
      <w:pPr>
        <w:pStyle w:val="Verzeichnis1"/>
        <w:rPr>
          <w:rFonts w:ascii="Calibri" w:hAnsi="Calibri"/>
          <w:noProof/>
          <w:sz w:val="22"/>
        </w:rPr>
      </w:pPr>
      <w:hyperlink w:anchor="_Toc349901726" w:history="1">
        <w:r w:rsidR="00351925" w:rsidRPr="00232BEF">
          <w:rPr>
            <w:rStyle w:val="Hyperlink"/>
            <w:noProof/>
          </w:rPr>
          <w:t>15</w:t>
        </w:r>
        <w:r w:rsidR="00351925" w:rsidRPr="00C56E9E">
          <w:rPr>
            <w:rFonts w:ascii="Calibri" w:hAnsi="Calibri"/>
            <w:noProof/>
            <w:sz w:val="22"/>
          </w:rPr>
          <w:tab/>
        </w:r>
        <w:r w:rsidR="00351925" w:rsidRPr="00232BEF">
          <w:rPr>
            <w:rStyle w:val="Hyperlink"/>
            <w:noProof/>
          </w:rPr>
          <w:t>Ausblick (MR)</w:t>
        </w:r>
        <w:r w:rsidR="00351925">
          <w:rPr>
            <w:noProof/>
            <w:webHidden/>
          </w:rPr>
          <w:tab/>
        </w:r>
        <w:r w:rsidR="00351925">
          <w:rPr>
            <w:noProof/>
            <w:webHidden/>
          </w:rPr>
          <w:fldChar w:fldCharType="begin"/>
        </w:r>
        <w:r w:rsidR="00351925">
          <w:rPr>
            <w:noProof/>
            <w:webHidden/>
          </w:rPr>
          <w:instrText xml:space="preserve"> PAGEREF _Toc349901726 \h </w:instrText>
        </w:r>
        <w:r w:rsidR="00351925">
          <w:rPr>
            <w:noProof/>
            <w:webHidden/>
          </w:rPr>
        </w:r>
        <w:r w:rsidR="00351925">
          <w:rPr>
            <w:noProof/>
            <w:webHidden/>
          </w:rPr>
          <w:fldChar w:fldCharType="separate"/>
        </w:r>
        <w:r w:rsidR="00351925">
          <w:rPr>
            <w:noProof/>
            <w:webHidden/>
          </w:rPr>
          <w:t>30</w:t>
        </w:r>
        <w:r w:rsidR="00351925">
          <w:rPr>
            <w:noProof/>
            <w:webHidden/>
          </w:rPr>
          <w:fldChar w:fldCharType="end"/>
        </w:r>
      </w:hyperlink>
    </w:p>
    <w:p w14:paraId="65323DCE" w14:textId="77777777" w:rsidR="00351925" w:rsidRPr="00C56E9E" w:rsidRDefault="00CD5225">
      <w:pPr>
        <w:pStyle w:val="Verzeichnis1"/>
        <w:rPr>
          <w:rFonts w:ascii="Calibri" w:hAnsi="Calibri"/>
          <w:noProof/>
          <w:sz w:val="22"/>
        </w:rPr>
      </w:pPr>
      <w:hyperlink w:anchor="_Toc349901727" w:history="1">
        <w:r w:rsidR="00351925" w:rsidRPr="00232BEF">
          <w:rPr>
            <w:rStyle w:val="Hyperlink"/>
            <w:noProof/>
          </w:rPr>
          <w:t>Glossar</w:t>
        </w:r>
        <w:r w:rsidR="00351925">
          <w:rPr>
            <w:noProof/>
            <w:webHidden/>
          </w:rPr>
          <w:tab/>
        </w:r>
        <w:r w:rsidR="00351925">
          <w:rPr>
            <w:noProof/>
            <w:webHidden/>
          </w:rPr>
          <w:fldChar w:fldCharType="begin"/>
        </w:r>
        <w:r w:rsidR="00351925">
          <w:rPr>
            <w:noProof/>
            <w:webHidden/>
          </w:rPr>
          <w:instrText xml:space="preserve"> PAGEREF _Toc349901727 \h </w:instrText>
        </w:r>
        <w:r w:rsidR="00351925">
          <w:rPr>
            <w:noProof/>
            <w:webHidden/>
          </w:rPr>
        </w:r>
        <w:r w:rsidR="00351925">
          <w:rPr>
            <w:noProof/>
            <w:webHidden/>
          </w:rPr>
          <w:fldChar w:fldCharType="separate"/>
        </w:r>
        <w:r w:rsidR="00351925">
          <w:rPr>
            <w:noProof/>
            <w:webHidden/>
          </w:rPr>
          <w:t>VII</w:t>
        </w:r>
        <w:r w:rsidR="00351925">
          <w:rPr>
            <w:noProof/>
            <w:webHidden/>
          </w:rPr>
          <w:fldChar w:fldCharType="end"/>
        </w:r>
      </w:hyperlink>
    </w:p>
    <w:p w14:paraId="537A04F7" w14:textId="77777777" w:rsidR="00351925" w:rsidRPr="00C56E9E" w:rsidRDefault="00CD5225">
      <w:pPr>
        <w:pStyle w:val="Verzeichnis1"/>
        <w:rPr>
          <w:rFonts w:ascii="Calibri" w:hAnsi="Calibri"/>
          <w:noProof/>
          <w:sz w:val="22"/>
        </w:rPr>
      </w:pPr>
      <w:hyperlink w:anchor="_Toc349901728" w:history="1">
        <w:r w:rsidR="00351925" w:rsidRPr="00232BEF">
          <w:rPr>
            <w:rStyle w:val="Hyperlink"/>
            <w:noProof/>
          </w:rPr>
          <w:t>Literaturverzeichnis</w:t>
        </w:r>
        <w:r w:rsidR="00351925">
          <w:rPr>
            <w:noProof/>
            <w:webHidden/>
          </w:rPr>
          <w:tab/>
        </w:r>
        <w:r w:rsidR="00351925">
          <w:rPr>
            <w:noProof/>
            <w:webHidden/>
          </w:rPr>
          <w:fldChar w:fldCharType="begin"/>
        </w:r>
        <w:r w:rsidR="00351925">
          <w:rPr>
            <w:noProof/>
            <w:webHidden/>
          </w:rPr>
          <w:instrText xml:space="preserve"> PAGEREF _Toc349901728 \h </w:instrText>
        </w:r>
        <w:r w:rsidR="00351925">
          <w:rPr>
            <w:noProof/>
            <w:webHidden/>
          </w:rPr>
        </w:r>
        <w:r w:rsidR="00351925">
          <w:rPr>
            <w:noProof/>
            <w:webHidden/>
          </w:rPr>
          <w:fldChar w:fldCharType="separate"/>
        </w:r>
        <w:r w:rsidR="00351925">
          <w:rPr>
            <w:noProof/>
            <w:webHidden/>
          </w:rPr>
          <w:t>IX</w:t>
        </w:r>
        <w:r w:rsidR="00351925">
          <w:rPr>
            <w:noProof/>
            <w:webHidden/>
          </w:rPr>
          <w:fldChar w:fldCharType="end"/>
        </w:r>
      </w:hyperlink>
    </w:p>
    <w:p w14:paraId="0B1D5E9C" w14:textId="77777777" w:rsidR="00351925" w:rsidRPr="00C56E9E" w:rsidRDefault="00CD5225">
      <w:pPr>
        <w:pStyle w:val="Verzeichnis1"/>
        <w:rPr>
          <w:rFonts w:ascii="Calibri" w:hAnsi="Calibri"/>
          <w:noProof/>
          <w:sz w:val="22"/>
        </w:rPr>
      </w:pPr>
      <w:hyperlink w:anchor="_Toc349901729" w:history="1">
        <w:r w:rsidR="00351925" w:rsidRPr="00232BEF">
          <w:rPr>
            <w:rStyle w:val="Hyperlink"/>
            <w:noProof/>
          </w:rPr>
          <w:t>Eidesstattliche Erklärung (MB)</w:t>
        </w:r>
        <w:r w:rsidR="00351925">
          <w:rPr>
            <w:noProof/>
            <w:webHidden/>
          </w:rPr>
          <w:tab/>
        </w:r>
        <w:r w:rsidR="00351925">
          <w:rPr>
            <w:noProof/>
            <w:webHidden/>
          </w:rPr>
          <w:fldChar w:fldCharType="begin"/>
        </w:r>
        <w:r w:rsidR="00351925">
          <w:rPr>
            <w:noProof/>
            <w:webHidden/>
          </w:rPr>
          <w:instrText xml:space="preserve"> PAGEREF _Toc349901729 \h </w:instrText>
        </w:r>
        <w:r w:rsidR="00351925">
          <w:rPr>
            <w:noProof/>
            <w:webHidden/>
          </w:rPr>
        </w:r>
        <w:r w:rsidR="00351925">
          <w:rPr>
            <w:noProof/>
            <w:webHidden/>
          </w:rPr>
          <w:fldChar w:fldCharType="separate"/>
        </w:r>
        <w:r w:rsidR="00351925">
          <w:rPr>
            <w:noProof/>
            <w:webHidden/>
          </w:rPr>
          <w:t>XI</w:t>
        </w:r>
        <w:r w:rsidR="00351925">
          <w:rPr>
            <w:noProof/>
            <w:webHidden/>
          </w:rPr>
          <w:fldChar w:fldCharType="end"/>
        </w:r>
      </w:hyperlink>
    </w:p>
    <w:p w14:paraId="00C34936" w14:textId="77777777" w:rsidR="00351925" w:rsidRPr="00C56E9E" w:rsidRDefault="00CD5225">
      <w:pPr>
        <w:pStyle w:val="Verzeichnis1"/>
        <w:rPr>
          <w:rFonts w:ascii="Calibri" w:hAnsi="Calibri"/>
          <w:noProof/>
          <w:sz w:val="22"/>
        </w:rPr>
      </w:pPr>
      <w:hyperlink w:anchor="_Toc349901730" w:history="1">
        <w:r w:rsidR="00351925" w:rsidRPr="00232BEF">
          <w:rPr>
            <w:rStyle w:val="Hyperlink"/>
            <w:noProof/>
          </w:rPr>
          <w:t>Eidesstattliche Erklärung (MR)</w:t>
        </w:r>
        <w:r w:rsidR="00351925">
          <w:rPr>
            <w:noProof/>
            <w:webHidden/>
          </w:rPr>
          <w:tab/>
        </w:r>
        <w:r w:rsidR="00351925">
          <w:rPr>
            <w:noProof/>
            <w:webHidden/>
          </w:rPr>
          <w:fldChar w:fldCharType="begin"/>
        </w:r>
        <w:r w:rsidR="00351925">
          <w:rPr>
            <w:noProof/>
            <w:webHidden/>
          </w:rPr>
          <w:instrText xml:space="preserve"> PAGEREF _Toc349901730 \h </w:instrText>
        </w:r>
        <w:r w:rsidR="00351925">
          <w:rPr>
            <w:noProof/>
            <w:webHidden/>
          </w:rPr>
        </w:r>
        <w:r w:rsidR="00351925">
          <w:rPr>
            <w:noProof/>
            <w:webHidden/>
          </w:rPr>
          <w:fldChar w:fldCharType="separate"/>
        </w:r>
        <w:r w:rsidR="00351925">
          <w:rPr>
            <w:noProof/>
            <w:webHidden/>
          </w:rPr>
          <w:t>XII</w:t>
        </w:r>
        <w:r w:rsidR="00351925">
          <w:rPr>
            <w:noProof/>
            <w:webHidden/>
          </w:rPr>
          <w:fldChar w:fldCharType="end"/>
        </w:r>
      </w:hyperlink>
    </w:p>
    <w:p w14:paraId="5EDC5B7B" w14:textId="77777777" w:rsidR="00351925" w:rsidRPr="00C56E9E" w:rsidRDefault="00CD5225">
      <w:pPr>
        <w:pStyle w:val="Verzeichnis1"/>
        <w:rPr>
          <w:rFonts w:ascii="Calibri" w:hAnsi="Calibri"/>
          <w:noProof/>
          <w:sz w:val="22"/>
        </w:rPr>
      </w:pPr>
      <w:hyperlink w:anchor="_Toc349901731" w:history="1">
        <w:r w:rsidR="00351925" w:rsidRPr="00232BEF">
          <w:rPr>
            <w:rStyle w:val="Hyperlink"/>
            <w:noProof/>
          </w:rPr>
          <w:t>Anhang</w:t>
        </w:r>
        <w:r w:rsidR="00351925">
          <w:rPr>
            <w:noProof/>
            <w:webHidden/>
          </w:rPr>
          <w:tab/>
        </w:r>
        <w:r w:rsidR="00351925">
          <w:rPr>
            <w:noProof/>
            <w:webHidden/>
          </w:rPr>
          <w:fldChar w:fldCharType="begin"/>
        </w:r>
        <w:r w:rsidR="00351925">
          <w:rPr>
            <w:noProof/>
            <w:webHidden/>
          </w:rPr>
          <w:instrText xml:space="preserve"> PAGEREF _Toc349901731 \h </w:instrText>
        </w:r>
        <w:r w:rsidR="00351925">
          <w:rPr>
            <w:noProof/>
            <w:webHidden/>
          </w:rPr>
        </w:r>
        <w:r w:rsidR="00351925">
          <w:rPr>
            <w:noProof/>
            <w:webHidden/>
          </w:rPr>
          <w:fldChar w:fldCharType="separate"/>
        </w:r>
        <w:r w:rsidR="00351925">
          <w:rPr>
            <w:noProof/>
            <w:webHidden/>
          </w:rPr>
          <w:t>XIII</w:t>
        </w:r>
        <w:r w:rsidR="00351925">
          <w:rPr>
            <w:noProof/>
            <w:webHidden/>
          </w:rPr>
          <w:fldChar w:fldCharType="end"/>
        </w:r>
      </w:hyperlink>
    </w:p>
    <w:p w14:paraId="46AE66BC" w14:textId="77777777" w:rsidR="009540E0" w:rsidRDefault="009316FF" w:rsidP="009540E0">
      <w:pPr>
        <w:pStyle w:val="berschrift1"/>
        <w:ind w:left="-18"/>
        <w:rPr>
          <w:sz w:val="28"/>
          <w:szCs w:val="28"/>
        </w:rPr>
      </w:pPr>
      <w:r>
        <w:rPr>
          <w:sz w:val="28"/>
          <w:szCs w:val="28"/>
        </w:rPr>
        <w:fldChar w:fldCharType="end"/>
      </w:r>
      <w:bookmarkStart w:id="22" w:name="_Toc294524456"/>
      <w:bookmarkStart w:id="23" w:name="_Toc294524457"/>
      <w:bookmarkStart w:id="24" w:name="_Toc294524535"/>
      <w:r w:rsidR="00C0437A">
        <w:rPr>
          <w:sz w:val="28"/>
          <w:szCs w:val="28"/>
        </w:rPr>
        <w:br w:type="page"/>
      </w:r>
      <w:bookmarkStart w:id="25" w:name="_Toc349901676"/>
      <w:r w:rsidR="009540E0">
        <w:rPr>
          <w:sz w:val="28"/>
          <w:szCs w:val="28"/>
        </w:rPr>
        <w:t>Abbildungsverzeichnis</w:t>
      </w:r>
      <w:bookmarkEnd w:id="20"/>
      <w:bookmarkEnd w:id="22"/>
      <w:bookmarkEnd w:id="23"/>
      <w:bookmarkEnd w:id="24"/>
      <w:bookmarkEnd w:id="25"/>
    </w:p>
    <w:p w14:paraId="2BA81290" w14:textId="77777777" w:rsidR="00944E27" w:rsidRDefault="00944E27" w:rsidP="00944E27">
      <w:pPr>
        <w:rPr>
          <w:rStyle w:val="re1"/>
        </w:rPr>
      </w:pPr>
    </w:p>
    <w:p w14:paraId="69DCF71A" w14:textId="77777777" w:rsidR="00351925" w:rsidRPr="00C56E9E" w:rsidRDefault="008A2407">
      <w:pPr>
        <w:pStyle w:val="Abbildungsverzeichnis"/>
        <w:tabs>
          <w:tab w:val="right" w:leader="dot" w:pos="9050"/>
        </w:tabs>
        <w:rPr>
          <w:rFonts w:ascii="Calibri" w:hAnsi="Calibri"/>
          <w:noProof/>
          <w:sz w:val="22"/>
        </w:rPr>
      </w:pPr>
      <w:r>
        <w:rPr>
          <w:rStyle w:val="re1"/>
        </w:rPr>
        <w:fldChar w:fldCharType="begin"/>
      </w:r>
      <w:r>
        <w:rPr>
          <w:rStyle w:val="re1"/>
        </w:rPr>
        <w:instrText xml:space="preserve"> TOC \h \z \t "Anhang 2" \c </w:instrText>
      </w:r>
      <w:r>
        <w:rPr>
          <w:rStyle w:val="re1"/>
        </w:rPr>
        <w:fldChar w:fldCharType="separate"/>
      </w:r>
      <w:hyperlink w:anchor="_Toc349901732" w:history="1">
        <w:r w:rsidR="00351925" w:rsidRPr="00E11C3E">
          <w:rPr>
            <w:rStyle w:val="Hyperlink"/>
            <w:noProof/>
          </w:rPr>
          <w:t>Abbildung 3-1: Darstellung einer Matrix</w:t>
        </w:r>
        <w:r w:rsidR="00351925">
          <w:rPr>
            <w:noProof/>
            <w:webHidden/>
          </w:rPr>
          <w:tab/>
        </w:r>
        <w:r w:rsidR="00351925">
          <w:rPr>
            <w:noProof/>
            <w:webHidden/>
          </w:rPr>
          <w:fldChar w:fldCharType="begin"/>
        </w:r>
        <w:r w:rsidR="00351925">
          <w:rPr>
            <w:noProof/>
            <w:webHidden/>
          </w:rPr>
          <w:instrText xml:space="preserve"> PAGEREF _Toc349901732 \h </w:instrText>
        </w:r>
        <w:r w:rsidR="00351925">
          <w:rPr>
            <w:noProof/>
            <w:webHidden/>
          </w:rPr>
        </w:r>
        <w:r w:rsidR="00351925">
          <w:rPr>
            <w:noProof/>
            <w:webHidden/>
          </w:rPr>
          <w:fldChar w:fldCharType="separate"/>
        </w:r>
        <w:r w:rsidR="00351925">
          <w:rPr>
            <w:noProof/>
            <w:webHidden/>
          </w:rPr>
          <w:t>5</w:t>
        </w:r>
        <w:r w:rsidR="00351925">
          <w:rPr>
            <w:noProof/>
            <w:webHidden/>
          </w:rPr>
          <w:fldChar w:fldCharType="end"/>
        </w:r>
      </w:hyperlink>
    </w:p>
    <w:p w14:paraId="5D0083A6" w14:textId="77777777" w:rsidR="00351925" w:rsidRPr="00C56E9E" w:rsidRDefault="00CD5225">
      <w:pPr>
        <w:pStyle w:val="Abbildungsverzeichnis"/>
        <w:tabs>
          <w:tab w:val="right" w:leader="dot" w:pos="9050"/>
        </w:tabs>
        <w:rPr>
          <w:rFonts w:ascii="Calibri" w:hAnsi="Calibri"/>
          <w:noProof/>
          <w:sz w:val="22"/>
        </w:rPr>
      </w:pPr>
      <w:hyperlink w:anchor="_Toc349901733" w:history="1">
        <w:r w:rsidR="00351925" w:rsidRPr="00E11C3E">
          <w:rPr>
            <w:rStyle w:val="Hyperlink"/>
            <w:noProof/>
          </w:rPr>
          <w:t>Abbildung 3-2: Taylorreihe</w:t>
        </w:r>
        <w:r w:rsidR="00351925">
          <w:rPr>
            <w:noProof/>
            <w:webHidden/>
          </w:rPr>
          <w:tab/>
        </w:r>
        <w:r w:rsidR="00351925">
          <w:rPr>
            <w:noProof/>
            <w:webHidden/>
          </w:rPr>
          <w:fldChar w:fldCharType="begin"/>
        </w:r>
        <w:r w:rsidR="00351925">
          <w:rPr>
            <w:noProof/>
            <w:webHidden/>
          </w:rPr>
          <w:instrText xml:space="preserve"> PAGEREF _Toc349901733 \h </w:instrText>
        </w:r>
        <w:r w:rsidR="00351925">
          <w:rPr>
            <w:noProof/>
            <w:webHidden/>
          </w:rPr>
        </w:r>
        <w:r w:rsidR="00351925">
          <w:rPr>
            <w:noProof/>
            <w:webHidden/>
          </w:rPr>
          <w:fldChar w:fldCharType="separate"/>
        </w:r>
        <w:r w:rsidR="00351925">
          <w:rPr>
            <w:noProof/>
            <w:webHidden/>
          </w:rPr>
          <w:t>6</w:t>
        </w:r>
        <w:r w:rsidR="00351925">
          <w:rPr>
            <w:noProof/>
            <w:webHidden/>
          </w:rPr>
          <w:fldChar w:fldCharType="end"/>
        </w:r>
      </w:hyperlink>
    </w:p>
    <w:p w14:paraId="77C76406" w14:textId="77777777" w:rsidR="00351925" w:rsidRPr="00C56E9E" w:rsidRDefault="00CD5225">
      <w:pPr>
        <w:pStyle w:val="Abbildungsverzeichnis"/>
        <w:tabs>
          <w:tab w:val="right" w:leader="dot" w:pos="9050"/>
        </w:tabs>
        <w:rPr>
          <w:rFonts w:ascii="Calibri" w:hAnsi="Calibri"/>
          <w:noProof/>
          <w:sz w:val="22"/>
        </w:rPr>
      </w:pPr>
      <w:hyperlink w:anchor="_Toc349901734" w:history="1">
        <w:r w:rsidR="00351925" w:rsidRPr="00E11C3E">
          <w:rPr>
            <w:rStyle w:val="Hyperlink"/>
            <w:noProof/>
          </w:rPr>
          <w:t>Abbildung 3-3: Taylorpolynom</w:t>
        </w:r>
        <w:r w:rsidR="00351925">
          <w:rPr>
            <w:noProof/>
            <w:webHidden/>
          </w:rPr>
          <w:tab/>
        </w:r>
        <w:r w:rsidR="00351925">
          <w:rPr>
            <w:noProof/>
            <w:webHidden/>
          </w:rPr>
          <w:fldChar w:fldCharType="begin"/>
        </w:r>
        <w:r w:rsidR="00351925">
          <w:rPr>
            <w:noProof/>
            <w:webHidden/>
          </w:rPr>
          <w:instrText xml:space="preserve"> PAGEREF _Toc349901734 \h </w:instrText>
        </w:r>
        <w:r w:rsidR="00351925">
          <w:rPr>
            <w:noProof/>
            <w:webHidden/>
          </w:rPr>
        </w:r>
        <w:r w:rsidR="00351925">
          <w:rPr>
            <w:noProof/>
            <w:webHidden/>
          </w:rPr>
          <w:fldChar w:fldCharType="separate"/>
        </w:r>
        <w:r w:rsidR="00351925">
          <w:rPr>
            <w:noProof/>
            <w:webHidden/>
          </w:rPr>
          <w:t>6</w:t>
        </w:r>
        <w:r w:rsidR="00351925">
          <w:rPr>
            <w:noProof/>
            <w:webHidden/>
          </w:rPr>
          <w:fldChar w:fldCharType="end"/>
        </w:r>
      </w:hyperlink>
    </w:p>
    <w:p w14:paraId="37552986" w14:textId="77777777" w:rsidR="00351925" w:rsidRPr="00C56E9E" w:rsidRDefault="00CD5225">
      <w:pPr>
        <w:pStyle w:val="Abbildungsverzeichnis"/>
        <w:tabs>
          <w:tab w:val="right" w:leader="dot" w:pos="9050"/>
        </w:tabs>
        <w:rPr>
          <w:rFonts w:ascii="Calibri" w:hAnsi="Calibri"/>
          <w:noProof/>
          <w:sz w:val="22"/>
        </w:rPr>
      </w:pPr>
      <w:hyperlink w:anchor="_Toc349901735" w:history="1">
        <w:r w:rsidR="00351925" w:rsidRPr="00E11C3E">
          <w:rPr>
            <w:rStyle w:val="Hyperlink"/>
            <w:noProof/>
          </w:rPr>
          <w:t>Abbildung 3-4: Wurzel-Taylorpolynom</w:t>
        </w:r>
        <w:r w:rsidR="00351925">
          <w:rPr>
            <w:noProof/>
            <w:webHidden/>
          </w:rPr>
          <w:tab/>
        </w:r>
        <w:r w:rsidR="00351925">
          <w:rPr>
            <w:noProof/>
            <w:webHidden/>
          </w:rPr>
          <w:fldChar w:fldCharType="begin"/>
        </w:r>
        <w:r w:rsidR="00351925">
          <w:rPr>
            <w:noProof/>
            <w:webHidden/>
          </w:rPr>
          <w:instrText xml:space="preserve"> PAGEREF _Toc349901735 \h </w:instrText>
        </w:r>
        <w:r w:rsidR="00351925">
          <w:rPr>
            <w:noProof/>
            <w:webHidden/>
          </w:rPr>
        </w:r>
        <w:r w:rsidR="00351925">
          <w:rPr>
            <w:noProof/>
            <w:webHidden/>
          </w:rPr>
          <w:fldChar w:fldCharType="separate"/>
        </w:r>
        <w:r w:rsidR="00351925">
          <w:rPr>
            <w:noProof/>
            <w:webHidden/>
          </w:rPr>
          <w:t>7</w:t>
        </w:r>
        <w:r w:rsidR="00351925">
          <w:rPr>
            <w:noProof/>
            <w:webHidden/>
          </w:rPr>
          <w:fldChar w:fldCharType="end"/>
        </w:r>
      </w:hyperlink>
    </w:p>
    <w:p w14:paraId="5926D085" w14:textId="77777777" w:rsidR="00351925" w:rsidRPr="00C56E9E" w:rsidRDefault="00CD5225">
      <w:pPr>
        <w:pStyle w:val="Abbildungsverzeichnis"/>
        <w:tabs>
          <w:tab w:val="right" w:leader="dot" w:pos="9050"/>
        </w:tabs>
        <w:rPr>
          <w:rFonts w:ascii="Calibri" w:hAnsi="Calibri"/>
          <w:noProof/>
          <w:sz w:val="22"/>
        </w:rPr>
      </w:pPr>
      <w:hyperlink w:anchor="_Toc349901736" w:history="1">
        <w:r w:rsidR="00351925" w:rsidRPr="00E11C3E">
          <w:rPr>
            <w:rStyle w:val="Hyperlink"/>
            <w:noProof/>
          </w:rPr>
          <w:t>Abbildung 4-1: GTest Beispiel – Vergleichsoperatoren</w:t>
        </w:r>
        <w:r w:rsidR="00351925">
          <w:rPr>
            <w:noProof/>
            <w:webHidden/>
          </w:rPr>
          <w:tab/>
        </w:r>
        <w:r w:rsidR="00351925">
          <w:rPr>
            <w:noProof/>
            <w:webHidden/>
          </w:rPr>
          <w:fldChar w:fldCharType="begin"/>
        </w:r>
        <w:r w:rsidR="00351925">
          <w:rPr>
            <w:noProof/>
            <w:webHidden/>
          </w:rPr>
          <w:instrText xml:space="preserve"> PAGEREF _Toc349901736 \h </w:instrText>
        </w:r>
        <w:r w:rsidR="00351925">
          <w:rPr>
            <w:noProof/>
            <w:webHidden/>
          </w:rPr>
        </w:r>
        <w:r w:rsidR="00351925">
          <w:rPr>
            <w:noProof/>
            <w:webHidden/>
          </w:rPr>
          <w:fldChar w:fldCharType="separate"/>
        </w:r>
        <w:r w:rsidR="00351925">
          <w:rPr>
            <w:noProof/>
            <w:webHidden/>
          </w:rPr>
          <w:t>9</w:t>
        </w:r>
        <w:r w:rsidR="00351925">
          <w:rPr>
            <w:noProof/>
            <w:webHidden/>
          </w:rPr>
          <w:fldChar w:fldCharType="end"/>
        </w:r>
      </w:hyperlink>
    </w:p>
    <w:p w14:paraId="411A6C29" w14:textId="77777777" w:rsidR="00351925" w:rsidRPr="00C56E9E" w:rsidRDefault="00CD5225">
      <w:pPr>
        <w:pStyle w:val="Abbildungsverzeichnis"/>
        <w:tabs>
          <w:tab w:val="right" w:leader="dot" w:pos="9050"/>
        </w:tabs>
        <w:rPr>
          <w:rFonts w:ascii="Calibri" w:hAnsi="Calibri"/>
          <w:noProof/>
          <w:sz w:val="22"/>
        </w:rPr>
      </w:pPr>
      <w:hyperlink w:anchor="_Toc349901737" w:history="1">
        <w:r w:rsidR="00351925" w:rsidRPr="00E11C3E">
          <w:rPr>
            <w:rStyle w:val="Hyperlink"/>
            <w:noProof/>
          </w:rPr>
          <w:t>Abbildung 4-2: GTest Beispiel – Test Failed</w:t>
        </w:r>
        <w:r w:rsidR="00351925">
          <w:rPr>
            <w:noProof/>
            <w:webHidden/>
          </w:rPr>
          <w:tab/>
        </w:r>
        <w:r w:rsidR="00351925">
          <w:rPr>
            <w:noProof/>
            <w:webHidden/>
          </w:rPr>
          <w:fldChar w:fldCharType="begin"/>
        </w:r>
        <w:r w:rsidR="00351925">
          <w:rPr>
            <w:noProof/>
            <w:webHidden/>
          </w:rPr>
          <w:instrText xml:space="preserve"> PAGEREF _Toc349901737 \h </w:instrText>
        </w:r>
        <w:r w:rsidR="00351925">
          <w:rPr>
            <w:noProof/>
            <w:webHidden/>
          </w:rPr>
        </w:r>
        <w:r w:rsidR="00351925">
          <w:rPr>
            <w:noProof/>
            <w:webHidden/>
          </w:rPr>
          <w:fldChar w:fldCharType="separate"/>
        </w:r>
        <w:r w:rsidR="00351925">
          <w:rPr>
            <w:noProof/>
            <w:webHidden/>
          </w:rPr>
          <w:t>10</w:t>
        </w:r>
        <w:r w:rsidR="00351925">
          <w:rPr>
            <w:noProof/>
            <w:webHidden/>
          </w:rPr>
          <w:fldChar w:fldCharType="end"/>
        </w:r>
      </w:hyperlink>
    </w:p>
    <w:p w14:paraId="2DB445AD" w14:textId="77777777" w:rsidR="00351925" w:rsidRPr="00C56E9E" w:rsidRDefault="00CD5225">
      <w:pPr>
        <w:pStyle w:val="Abbildungsverzeichnis"/>
        <w:tabs>
          <w:tab w:val="right" w:leader="dot" w:pos="9050"/>
        </w:tabs>
        <w:rPr>
          <w:rFonts w:ascii="Calibri" w:hAnsi="Calibri"/>
          <w:noProof/>
          <w:sz w:val="22"/>
        </w:rPr>
      </w:pPr>
      <w:hyperlink w:anchor="_Toc349901738" w:history="1">
        <w:r w:rsidR="00351925" w:rsidRPr="00E11C3E">
          <w:rPr>
            <w:rStyle w:val="Hyperlink"/>
            <w:noProof/>
          </w:rPr>
          <w:t>Abbildung 4-3: GTest Beispiel – Test Passed</w:t>
        </w:r>
        <w:r w:rsidR="00351925">
          <w:rPr>
            <w:noProof/>
            <w:webHidden/>
          </w:rPr>
          <w:tab/>
        </w:r>
        <w:r w:rsidR="00351925">
          <w:rPr>
            <w:noProof/>
            <w:webHidden/>
          </w:rPr>
          <w:fldChar w:fldCharType="begin"/>
        </w:r>
        <w:r w:rsidR="00351925">
          <w:rPr>
            <w:noProof/>
            <w:webHidden/>
          </w:rPr>
          <w:instrText xml:space="preserve"> PAGEREF _Toc349901738 \h </w:instrText>
        </w:r>
        <w:r w:rsidR="00351925">
          <w:rPr>
            <w:noProof/>
            <w:webHidden/>
          </w:rPr>
        </w:r>
        <w:r w:rsidR="00351925">
          <w:rPr>
            <w:noProof/>
            <w:webHidden/>
          </w:rPr>
          <w:fldChar w:fldCharType="separate"/>
        </w:r>
        <w:r w:rsidR="00351925">
          <w:rPr>
            <w:noProof/>
            <w:webHidden/>
          </w:rPr>
          <w:t>11</w:t>
        </w:r>
        <w:r w:rsidR="00351925">
          <w:rPr>
            <w:noProof/>
            <w:webHidden/>
          </w:rPr>
          <w:fldChar w:fldCharType="end"/>
        </w:r>
      </w:hyperlink>
    </w:p>
    <w:p w14:paraId="77E1BD16" w14:textId="77777777" w:rsidR="00351925" w:rsidRPr="00C56E9E" w:rsidRDefault="00CD5225">
      <w:pPr>
        <w:pStyle w:val="Abbildungsverzeichnis"/>
        <w:tabs>
          <w:tab w:val="right" w:leader="dot" w:pos="9050"/>
        </w:tabs>
        <w:rPr>
          <w:rFonts w:ascii="Calibri" w:hAnsi="Calibri"/>
          <w:noProof/>
          <w:sz w:val="22"/>
        </w:rPr>
      </w:pPr>
      <w:hyperlink w:anchor="_Toc349901739" w:history="1">
        <w:r w:rsidR="00351925" w:rsidRPr="00E11C3E">
          <w:rPr>
            <w:rStyle w:val="Hyperlink"/>
            <w:noProof/>
          </w:rPr>
          <w:t>Abbildung 6-1: Code Snippet der C++ - Version</w:t>
        </w:r>
        <w:r w:rsidR="00351925">
          <w:rPr>
            <w:noProof/>
            <w:webHidden/>
          </w:rPr>
          <w:tab/>
        </w:r>
        <w:r w:rsidR="00351925">
          <w:rPr>
            <w:noProof/>
            <w:webHidden/>
          </w:rPr>
          <w:fldChar w:fldCharType="begin"/>
        </w:r>
        <w:r w:rsidR="00351925">
          <w:rPr>
            <w:noProof/>
            <w:webHidden/>
          </w:rPr>
          <w:instrText xml:space="preserve"> PAGEREF _Toc349901739 \h </w:instrText>
        </w:r>
        <w:r w:rsidR="00351925">
          <w:rPr>
            <w:noProof/>
            <w:webHidden/>
          </w:rPr>
        </w:r>
        <w:r w:rsidR="00351925">
          <w:rPr>
            <w:noProof/>
            <w:webHidden/>
          </w:rPr>
          <w:fldChar w:fldCharType="separate"/>
        </w:r>
        <w:r w:rsidR="00351925">
          <w:rPr>
            <w:noProof/>
            <w:webHidden/>
          </w:rPr>
          <w:t>13</w:t>
        </w:r>
        <w:r w:rsidR="00351925">
          <w:rPr>
            <w:noProof/>
            <w:webHidden/>
          </w:rPr>
          <w:fldChar w:fldCharType="end"/>
        </w:r>
      </w:hyperlink>
    </w:p>
    <w:p w14:paraId="2A1FDA86" w14:textId="77777777" w:rsidR="00351925" w:rsidRPr="00C56E9E" w:rsidRDefault="00CD5225">
      <w:pPr>
        <w:pStyle w:val="Abbildungsverzeichnis"/>
        <w:tabs>
          <w:tab w:val="right" w:leader="dot" w:pos="9050"/>
        </w:tabs>
        <w:rPr>
          <w:rFonts w:ascii="Calibri" w:hAnsi="Calibri"/>
          <w:noProof/>
          <w:sz w:val="22"/>
        </w:rPr>
      </w:pPr>
      <w:hyperlink w:anchor="_Toc349901740" w:history="1">
        <w:r w:rsidR="00351925" w:rsidRPr="00E11C3E">
          <w:rPr>
            <w:rStyle w:val="Hyperlink"/>
            <w:noProof/>
          </w:rPr>
          <w:t>Abbildung 6-2: Code Snippet der C# - Version</w:t>
        </w:r>
        <w:r w:rsidR="00351925">
          <w:rPr>
            <w:noProof/>
            <w:webHidden/>
          </w:rPr>
          <w:tab/>
        </w:r>
        <w:r w:rsidR="00351925">
          <w:rPr>
            <w:noProof/>
            <w:webHidden/>
          </w:rPr>
          <w:fldChar w:fldCharType="begin"/>
        </w:r>
        <w:r w:rsidR="00351925">
          <w:rPr>
            <w:noProof/>
            <w:webHidden/>
          </w:rPr>
          <w:instrText xml:space="preserve"> PAGEREF _Toc349901740 \h </w:instrText>
        </w:r>
        <w:r w:rsidR="00351925">
          <w:rPr>
            <w:noProof/>
            <w:webHidden/>
          </w:rPr>
        </w:r>
        <w:r w:rsidR="00351925">
          <w:rPr>
            <w:noProof/>
            <w:webHidden/>
          </w:rPr>
          <w:fldChar w:fldCharType="separate"/>
        </w:r>
        <w:r w:rsidR="00351925">
          <w:rPr>
            <w:noProof/>
            <w:webHidden/>
          </w:rPr>
          <w:t>13</w:t>
        </w:r>
        <w:r w:rsidR="00351925">
          <w:rPr>
            <w:noProof/>
            <w:webHidden/>
          </w:rPr>
          <w:fldChar w:fldCharType="end"/>
        </w:r>
      </w:hyperlink>
    </w:p>
    <w:p w14:paraId="230EFEF4" w14:textId="77777777" w:rsidR="00351925" w:rsidRPr="00C56E9E" w:rsidRDefault="00CD5225">
      <w:pPr>
        <w:pStyle w:val="Abbildungsverzeichnis"/>
        <w:tabs>
          <w:tab w:val="right" w:leader="dot" w:pos="9050"/>
        </w:tabs>
        <w:rPr>
          <w:rFonts w:ascii="Calibri" w:hAnsi="Calibri"/>
          <w:noProof/>
          <w:sz w:val="22"/>
        </w:rPr>
      </w:pPr>
      <w:hyperlink w:anchor="_Toc349901741" w:history="1">
        <w:r w:rsidR="00351925" w:rsidRPr="00E11C3E">
          <w:rPr>
            <w:rStyle w:val="Hyperlink"/>
            <w:noProof/>
          </w:rPr>
          <w:t>Abbildung 6-3: Anlegen einer neuen Funktion</w:t>
        </w:r>
        <w:r w:rsidR="00351925">
          <w:rPr>
            <w:noProof/>
            <w:webHidden/>
          </w:rPr>
          <w:tab/>
        </w:r>
        <w:r w:rsidR="00351925">
          <w:rPr>
            <w:noProof/>
            <w:webHidden/>
          </w:rPr>
          <w:fldChar w:fldCharType="begin"/>
        </w:r>
        <w:r w:rsidR="00351925">
          <w:rPr>
            <w:noProof/>
            <w:webHidden/>
          </w:rPr>
          <w:instrText xml:space="preserve"> PAGEREF _Toc349901741 \h </w:instrText>
        </w:r>
        <w:r w:rsidR="00351925">
          <w:rPr>
            <w:noProof/>
            <w:webHidden/>
          </w:rPr>
        </w:r>
        <w:r w:rsidR="00351925">
          <w:rPr>
            <w:noProof/>
            <w:webHidden/>
          </w:rPr>
          <w:fldChar w:fldCharType="separate"/>
        </w:r>
        <w:r w:rsidR="00351925">
          <w:rPr>
            <w:noProof/>
            <w:webHidden/>
          </w:rPr>
          <w:t>13</w:t>
        </w:r>
        <w:r w:rsidR="00351925">
          <w:rPr>
            <w:noProof/>
            <w:webHidden/>
          </w:rPr>
          <w:fldChar w:fldCharType="end"/>
        </w:r>
      </w:hyperlink>
    </w:p>
    <w:p w14:paraId="115799EE" w14:textId="77777777" w:rsidR="00351925" w:rsidRPr="00C56E9E" w:rsidRDefault="00CD5225">
      <w:pPr>
        <w:pStyle w:val="Abbildungsverzeichnis"/>
        <w:tabs>
          <w:tab w:val="right" w:leader="dot" w:pos="9050"/>
        </w:tabs>
        <w:rPr>
          <w:rFonts w:ascii="Calibri" w:hAnsi="Calibri"/>
          <w:noProof/>
          <w:sz w:val="22"/>
        </w:rPr>
      </w:pPr>
      <w:hyperlink w:anchor="_Toc349901742" w:history="1">
        <w:r w:rsidR="00351925" w:rsidRPr="00E11C3E">
          <w:rPr>
            <w:rStyle w:val="Hyperlink"/>
            <w:noProof/>
          </w:rPr>
          <w:t>Abbildung 6-4: Anlegen eines neuen Testes</w:t>
        </w:r>
        <w:r w:rsidR="00351925">
          <w:rPr>
            <w:noProof/>
            <w:webHidden/>
          </w:rPr>
          <w:tab/>
        </w:r>
        <w:r w:rsidR="00351925">
          <w:rPr>
            <w:noProof/>
            <w:webHidden/>
          </w:rPr>
          <w:fldChar w:fldCharType="begin"/>
        </w:r>
        <w:r w:rsidR="00351925">
          <w:rPr>
            <w:noProof/>
            <w:webHidden/>
          </w:rPr>
          <w:instrText xml:space="preserve"> PAGEREF _Toc349901742 \h </w:instrText>
        </w:r>
        <w:r w:rsidR="00351925">
          <w:rPr>
            <w:noProof/>
            <w:webHidden/>
          </w:rPr>
        </w:r>
        <w:r w:rsidR="00351925">
          <w:rPr>
            <w:noProof/>
            <w:webHidden/>
          </w:rPr>
          <w:fldChar w:fldCharType="separate"/>
        </w:r>
        <w:r w:rsidR="00351925">
          <w:rPr>
            <w:noProof/>
            <w:webHidden/>
          </w:rPr>
          <w:t>13</w:t>
        </w:r>
        <w:r w:rsidR="00351925">
          <w:rPr>
            <w:noProof/>
            <w:webHidden/>
          </w:rPr>
          <w:fldChar w:fldCharType="end"/>
        </w:r>
      </w:hyperlink>
    </w:p>
    <w:p w14:paraId="68B8F748" w14:textId="77777777" w:rsidR="00351925" w:rsidRPr="00C56E9E" w:rsidRDefault="00CD5225">
      <w:pPr>
        <w:pStyle w:val="Abbildungsverzeichnis"/>
        <w:tabs>
          <w:tab w:val="right" w:leader="dot" w:pos="9050"/>
        </w:tabs>
        <w:rPr>
          <w:rFonts w:ascii="Calibri" w:hAnsi="Calibri"/>
          <w:noProof/>
          <w:sz w:val="22"/>
        </w:rPr>
      </w:pPr>
      <w:hyperlink w:anchor="_Toc349901743" w:history="1">
        <w:r w:rsidR="00351925" w:rsidRPr="00E11C3E">
          <w:rPr>
            <w:rStyle w:val="Hyperlink"/>
            <w:noProof/>
          </w:rPr>
          <w:t>Abbildung 7-1: C++ Code</w:t>
        </w:r>
        <w:r w:rsidR="00351925">
          <w:rPr>
            <w:noProof/>
            <w:webHidden/>
          </w:rPr>
          <w:tab/>
        </w:r>
        <w:r w:rsidR="00351925">
          <w:rPr>
            <w:noProof/>
            <w:webHidden/>
          </w:rPr>
          <w:fldChar w:fldCharType="begin"/>
        </w:r>
        <w:r w:rsidR="00351925">
          <w:rPr>
            <w:noProof/>
            <w:webHidden/>
          </w:rPr>
          <w:instrText xml:space="preserve"> PAGEREF _Toc349901743 \h </w:instrText>
        </w:r>
        <w:r w:rsidR="00351925">
          <w:rPr>
            <w:noProof/>
            <w:webHidden/>
          </w:rPr>
        </w:r>
        <w:r w:rsidR="00351925">
          <w:rPr>
            <w:noProof/>
            <w:webHidden/>
          </w:rPr>
          <w:fldChar w:fldCharType="separate"/>
        </w:r>
        <w:r w:rsidR="00351925">
          <w:rPr>
            <w:noProof/>
            <w:webHidden/>
          </w:rPr>
          <w:t>16</w:t>
        </w:r>
        <w:r w:rsidR="00351925">
          <w:rPr>
            <w:noProof/>
            <w:webHidden/>
          </w:rPr>
          <w:fldChar w:fldCharType="end"/>
        </w:r>
      </w:hyperlink>
    </w:p>
    <w:p w14:paraId="1AF36B5C" w14:textId="77777777" w:rsidR="00351925" w:rsidRPr="00C56E9E" w:rsidRDefault="00CD5225">
      <w:pPr>
        <w:pStyle w:val="Abbildungsverzeichnis"/>
        <w:tabs>
          <w:tab w:val="right" w:leader="dot" w:pos="9050"/>
        </w:tabs>
        <w:rPr>
          <w:rFonts w:ascii="Calibri" w:hAnsi="Calibri"/>
          <w:noProof/>
          <w:sz w:val="22"/>
        </w:rPr>
      </w:pPr>
      <w:hyperlink w:anchor="_Toc349901744" w:history="1">
        <w:r w:rsidR="00351925" w:rsidRPr="00E11C3E">
          <w:rPr>
            <w:rStyle w:val="Hyperlink"/>
            <w:noProof/>
          </w:rPr>
          <w:t>Abbildung 7-2: C++ Funktionen</w:t>
        </w:r>
        <w:r w:rsidR="00351925">
          <w:rPr>
            <w:noProof/>
            <w:webHidden/>
          </w:rPr>
          <w:tab/>
        </w:r>
        <w:r w:rsidR="00351925">
          <w:rPr>
            <w:noProof/>
            <w:webHidden/>
          </w:rPr>
          <w:fldChar w:fldCharType="begin"/>
        </w:r>
        <w:r w:rsidR="00351925">
          <w:rPr>
            <w:noProof/>
            <w:webHidden/>
          </w:rPr>
          <w:instrText xml:space="preserve"> PAGEREF _Toc349901744 \h </w:instrText>
        </w:r>
        <w:r w:rsidR="00351925">
          <w:rPr>
            <w:noProof/>
            <w:webHidden/>
          </w:rPr>
        </w:r>
        <w:r w:rsidR="00351925">
          <w:rPr>
            <w:noProof/>
            <w:webHidden/>
          </w:rPr>
          <w:fldChar w:fldCharType="separate"/>
        </w:r>
        <w:r w:rsidR="00351925">
          <w:rPr>
            <w:noProof/>
            <w:webHidden/>
          </w:rPr>
          <w:t>16</w:t>
        </w:r>
        <w:r w:rsidR="00351925">
          <w:rPr>
            <w:noProof/>
            <w:webHidden/>
          </w:rPr>
          <w:fldChar w:fldCharType="end"/>
        </w:r>
      </w:hyperlink>
    </w:p>
    <w:p w14:paraId="076A78F9" w14:textId="77777777" w:rsidR="00351925" w:rsidRPr="00C56E9E" w:rsidRDefault="00CD5225">
      <w:pPr>
        <w:pStyle w:val="Abbildungsverzeichnis"/>
        <w:tabs>
          <w:tab w:val="right" w:leader="dot" w:pos="9050"/>
        </w:tabs>
        <w:rPr>
          <w:rFonts w:ascii="Calibri" w:hAnsi="Calibri"/>
          <w:noProof/>
          <w:sz w:val="22"/>
        </w:rPr>
      </w:pPr>
      <w:hyperlink w:anchor="_Toc349901745" w:history="1">
        <w:r w:rsidR="00351925" w:rsidRPr="00E11C3E">
          <w:rPr>
            <w:rStyle w:val="Hyperlink"/>
            <w:noProof/>
          </w:rPr>
          <w:t>Abbildung 7-3: Python Import</w:t>
        </w:r>
        <w:r w:rsidR="00351925">
          <w:rPr>
            <w:noProof/>
            <w:webHidden/>
          </w:rPr>
          <w:tab/>
        </w:r>
        <w:r w:rsidR="00351925">
          <w:rPr>
            <w:noProof/>
            <w:webHidden/>
          </w:rPr>
          <w:fldChar w:fldCharType="begin"/>
        </w:r>
        <w:r w:rsidR="00351925">
          <w:rPr>
            <w:noProof/>
            <w:webHidden/>
          </w:rPr>
          <w:instrText xml:space="preserve"> PAGEREF _Toc349901745 \h </w:instrText>
        </w:r>
        <w:r w:rsidR="00351925">
          <w:rPr>
            <w:noProof/>
            <w:webHidden/>
          </w:rPr>
        </w:r>
        <w:r w:rsidR="00351925">
          <w:rPr>
            <w:noProof/>
            <w:webHidden/>
          </w:rPr>
          <w:fldChar w:fldCharType="separate"/>
        </w:r>
        <w:r w:rsidR="00351925">
          <w:rPr>
            <w:noProof/>
            <w:webHidden/>
          </w:rPr>
          <w:t>16</w:t>
        </w:r>
        <w:r w:rsidR="00351925">
          <w:rPr>
            <w:noProof/>
            <w:webHidden/>
          </w:rPr>
          <w:fldChar w:fldCharType="end"/>
        </w:r>
      </w:hyperlink>
    </w:p>
    <w:p w14:paraId="1AAFA60D" w14:textId="77777777" w:rsidR="00351925" w:rsidRPr="00C56E9E" w:rsidRDefault="00CD5225">
      <w:pPr>
        <w:pStyle w:val="Abbildungsverzeichnis"/>
        <w:tabs>
          <w:tab w:val="right" w:leader="dot" w:pos="9050"/>
        </w:tabs>
        <w:rPr>
          <w:rFonts w:ascii="Calibri" w:hAnsi="Calibri"/>
          <w:noProof/>
          <w:sz w:val="22"/>
        </w:rPr>
      </w:pPr>
      <w:hyperlink w:anchor="_Toc349901746" w:history="1">
        <w:r w:rsidR="00351925" w:rsidRPr="00E11C3E">
          <w:rPr>
            <w:rStyle w:val="Hyperlink"/>
            <w:noProof/>
          </w:rPr>
          <w:t>Abbildung 7-4: Python Class</w:t>
        </w:r>
        <w:r w:rsidR="00351925">
          <w:rPr>
            <w:noProof/>
            <w:webHidden/>
          </w:rPr>
          <w:tab/>
        </w:r>
        <w:r w:rsidR="00351925">
          <w:rPr>
            <w:noProof/>
            <w:webHidden/>
          </w:rPr>
          <w:fldChar w:fldCharType="begin"/>
        </w:r>
        <w:r w:rsidR="00351925">
          <w:rPr>
            <w:noProof/>
            <w:webHidden/>
          </w:rPr>
          <w:instrText xml:space="preserve"> PAGEREF _Toc349901746 \h </w:instrText>
        </w:r>
        <w:r w:rsidR="00351925">
          <w:rPr>
            <w:noProof/>
            <w:webHidden/>
          </w:rPr>
        </w:r>
        <w:r w:rsidR="00351925">
          <w:rPr>
            <w:noProof/>
            <w:webHidden/>
          </w:rPr>
          <w:fldChar w:fldCharType="separate"/>
        </w:r>
        <w:r w:rsidR="00351925">
          <w:rPr>
            <w:noProof/>
            <w:webHidden/>
          </w:rPr>
          <w:t>16</w:t>
        </w:r>
        <w:r w:rsidR="00351925">
          <w:rPr>
            <w:noProof/>
            <w:webHidden/>
          </w:rPr>
          <w:fldChar w:fldCharType="end"/>
        </w:r>
      </w:hyperlink>
    </w:p>
    <w:p w14:paraId="5F820009" w14:textId="77777777" w:rsidR="00351925" w:rsidRPr="00C56E9E" w:rsidRDefault="00CD5225">
      <w:pPr>
        <w:pStyle w:val="Abbildungsverzeichnis"/>
        <w:tabs>
          <w:tab w:val="right" w:leader="dot" w:pos="9050"/>
        </w:tabs>
        <w:rPr>
          <w:rFonts w:ascii="Calibri" w:hAnsi="Calibri"/>
          <w:noProof/>
          <w:sz w:val="22"/>
        </w:rPr>
      </w:pPr>
      <w:hyperlink w:anchor="_Toc349901747" w:history="1">
        <w:r w:rsidR="00351925" w:rsidRPr="00E11C3E">
          <w:rPr>
            <w:rStyle w:val="Hyperlink"/>
            <w:noProof/>
          </w:rPr>
          <w:t>Abbildung 7-5: Python Aufruf</w:t>
        </w:r>
        <w:r w:rsidR="00351925">
          <w:rPr>
            <w:noProof/>
            <w:webHidden/>
          </w:rPr>
          <w:tab/>
        </w:r>
        <w:r w:rsidR="00351925">
          <w:rPr>
            <w:noProof/>
            <w:webHidden/>
          </w:rPr>
          <w:fldChar w:fldCharType="begin"/>
        </w:r>
        <w:r w:rsidR="00351925">
          <w:rPr>
            <w:noProof/>
            <w:webHidden/>
          </w:rPr>
          <w:instrText xml:space="preserve"> PAGEREF _Toc349901747 \h </w:instrText>
        </w:r>
        <w:r w:rsidR="00351925">
          <w:rPr>
            <w:noProof/>
            <w:webHidden/>
          </w:rPr>
        </w:r>
        <w:r w:rsidR="00351925">
          <w:rPr>
            <w:noProof/>
            <w:webHidden/>
          </w:rPr>
          <w:fldChar w:fldCharType="separate"/>
        </w:r>
        <w:r w:rsidR="00351925">
          <w:rPr>
            <w:noProof/>
            <w:webHidden/>
          </w:rPr>
          <w:t>17</w:t>
        </w:r>
        <w:r w:rsidR="00351925">
          <w:rPr>
            <w:noProof/>
            <w:webHidden/>
          </w:rPr>
          <w:fldChar w:fldCharType="end"/>
        </w:r>
      </w:hyperlink>
    </w:p>
    <w:p w14:paraId="194845C5" w14:textId="77777777" w:rsidR="00351925" w:rsidRPr="00C56E9E" w:rsidRDefault="00CD5225">
      <w:pPr>
        <w:pStyle w:val="Abbildungsverzeichnis"/>
        <w:tabs>
          <w:tab w:val="right" w:leader="dot" w:pos="9050"/>
        </w:tabs>
        <w:rPr>
          <w:rFonts w:ascii="Calibri" w:hAnsi="Calibri"/>
          <w:noProof/>
          <w:sz w:val="22"/>
        </w:rPr>
      </w:pPr>
      <w:hyperlink w:anchor="_Toc349901748" w:history="1">
        <w:r w:rsidR="00351925" w:rsidRPr="00E11C3E">
          <w:rPr>
            <w:rStyle w:val="Hyperlink"/>
            <w:noProof/>
          </w:rPr>
          <w:t>Abbildung 8-1: Einbinden der Bibliothek - Einstellung 1</w:t>
        </w:r>
        <w:r w:rsidR="00351925">
          <w:rPr>
            <w:noProof/>
            <w:webHidden/>
          </w:rPr>
          <w:tab/>
        </w:r>
        <w:r w:rsidR="00351925">
          <w:rPr>
            <w:noProof/>
            <w:webHidden/>
          </w:rPr>
          <w:fldChar w:fldCharType="begin"/>
        </w:r>
        <w:r w:rsidR="00351925">
          <w:rPr>
            <w:noProof/>
            <w:webHidden/>
          </w:rPr>
          <w:instrText xml:space="preserve"> PAGEREF _Toc349901748 \h </w:instrText>
        </w:r>
        <w:r w:rsidR="00351925">
          <w:rPr>
            <w:noProof/>
            <w:webHidden/>
          </w:rPr>
        </w:r>
        <w:r w:rsidR="00351925">
          <w:rPr>
            <w:noProof/>
            <w:webHidden/>
          </w:rPr>
          <w:fldChar w:fldCharType="separate"/>
        </w:r>
        <w:r w:rsidR="00351925">
          <w:rPr>
            <w:noProof/>
            <w:webHidden/>
          </w:rPr>
          <w:t>19</w:t>
        </w:r>
        <w:r w:rsidR="00351925">
          <w:rPr>
            <w:noProof/>
            <w:webHidden/>
          </w:rPr>
          <w:fldChar w:fldCharType="end"/>
        </w:r>
      </w:hyperlink>
    </w:p>
    <w:p w14:paraId="04A94AA5" w14:textId="77777777" w:rsidR="00351925" w:rsidRPr="00C56E9E" w:rsidRDefault="00CD5225">
      <w:pPr>
        <w:pStyle w:val="Abbildungsverzeichnis"/>
        <w:tabs>
          <w:tab w:val="right" w:leader="dot" w:pos="9050"/>
        </w:tabs>
        <w:rPr>
          <w:rFonts w:ascii="Calibri" w:hAnsi="Calibri"/>
          <w:noProof/>
          <w:sz w:val="22"/>
        </w:rPr>
      </w:pPr>
      <w:hyperlink w:anchor="_Toc349901749" w:history="1">
        <w:r w:rsidR="00351925" w:rsidRPr="00E11C3E">
          <w:rPr>
            <w:rStyle w:val="Hyperlink"/>
            <w:noProof/>
          </w:rPr>
          <w:t>Abbildung 8-2: Einbinden der Bibliothek - Einstellung 2</w:t>
        </w:r>
        <w:r w:rsidR="00351925">
          <w:rPr>
            <w:noProof/>
            <w:webHidden/>
          </w:rPr>
          <w:tab/>
        </w:r>
        <w:r w:rsidR="00351925">
          <w:rPr>
            <w:noProof/>
            <w:webHidden/>
          </w:rPr>
          <w:fldChar w:fldCharType="begin"/>
        </w:r>
        <w:r w:rsidR="00351925">
          <w:rPr>
            <w:noProof/>
            <w:webHidden/>
          </w:rPr>
          <w:instrText xml:space="preserve"> PAGEREF _Toc349901749 \h </w:instrText>
        </w:r>
        <w:r w:rsidR="00351925">
          <w:rPr>
            <w:noProof/>
            <w:webHidden/>
          </w:rPr>
        </w:r>
        <w:r w:rsidR="00351925">
          <w:rPr>
            <w:noProof/>
            <w:webHidden/>
          </w:rPr>
          <w:fldChar w:fldCharType="separate"/>
        </w:r>
        <w:r w:rsidR="00351925">
          <w:rPr>
            <w:noProof/>
            <w:webHidden/>
          </w:rPr>
          <w:t>20</w:t>
        </w:r>
        <w:r w:rsidR="00351925">
          <w:rPr>
            <w:noProof/>
            <w:webHidden/>
          </w:rPr>
          <w:fldChar w:fldCharType="end"/>
        </w:r>
      </w:hyperlink>
    </w:p>
    <w:p w14:paraId="6DA158A2" w14:textId="77777777" w:rsidR="00351925" w:rsidRPr="00C56E9E" w:rsidRDefault="00CD5225">
      <w:pPr>
        <w:pStyle w:val="Abbildungsverzeichnis"/>
        <w:tabs>
          <w:tab w:val="right" w:leader="dot" w:pos="9050"/>
        </w:tabs>
        <w:rPr>
          <w:rFonts w:ascii="Calibri" w:hAnsi="Calibri"/>
          <w:noProof/>
          <w:sz w:val="22"/>
        </w:rPr>
      </w:pPr>
      <w:hyperlink w:anchor="_Toc349901750" w:history="1">
        <w:r w:rsidR="00351925" w:rsidRPr="00E11C3E">
          <w:rPr>
            <w:rStyle w:val="Hyperlink"/>
            <w:noProof/>
          </w:rPr>
          <w:t>Abbildung 8-3: Einbinden der Bibliothek - Einstellung 3</w:t>
        </w:r>
        <w:r w:rsidR="00351925">
          <w:rPr>
            <w:noProof/>
            <w:webHidden/>
          </w:rPr>
          <w:tab/>
        </w:r>
        <w:r w:rsidR="00351925">
          <w:rPr>
            <w:noProof/>
            <w:webHidden/>
          </w:rPr>
          <w:fldChar w:fldCharType="begin"/>
        </w:r>
        <w:r w:rsidR="00351925">
          <w:rPr>
            <w:noProof/>
            <w:webHidden/>
          </w:rPr>
          <w:instrText xml:space="preserve"> PAGEREF _Toc349901750 \h </w:instrText>
        </w:r>
        <w:r w:rsidR="00351925">
          <w:rPr>
            <w:noProof/>
            <w:webHidden/>
          </w:rPr>
        </w:r>
        <w:r w:rsidR="00351925">
          <w:rPr>
            <w:noProof/>
            <w:webHidden/>
          </w:rPr>
          <w:fldChar w:fldCharType="separate"/>
        </w:r>
        <w:r w:rsidR="00351925">
          <w:rPr>
            <w:noProof/>
            <w:webHidden/>
          </w:rPr>
          <w:t>20</w:t>
        </w:r>
        <w:r w:rsidR="00351925">
          <w:rPr>
            <w:noProof/>
            <w:webHidden/>
          </w:rPr>
          <w:fldChar w:fldCharType="end"/>
        </w:r>
      </w:hyperlink>
    </w:p>
    <w:p w14:paraId="61D21DA2" w14:textId="77777777" w:rsidR="00351925" w:rsidRPr="00C56E9E" w:rsidRDefault="00CD5225">
      <w:pPr>
        <w:pStyle w:val="Abbildungsverzeichnis"/>
        <w:tabs>
          <w:tab w:val="right" w:leader="dot" w:pos="9050"/>
        </w:tabs>
        <w:rPr>
          <w:rFonts w:ascii="Calibri" w:hAnsi="Calibri"/>
          <w:noProof/>
          <w:sz w:val="22"/>
        </w:rPr>
      </w:pPr>
      <w:hyperlink w:anchor="_Toc349901751" w:history="1">
        <w:r w:rsidR="00351925" w:rsidRPr="00E11C3E">
          <w:rPr>
            <w:rStyle w:val="Hyperlink"/>
            <w:noProof/>
          </w:rPr>
          <w:t>Abbildung 8-4: App.config Einstellungen</w:t>
        </w:r>
        <w:r w:rsidR="00351925">
          <w:rPr>
            <w:noProof/>
            <w:webHidden/>
          </w:rPr>
          <w:tab/>
        </w:r>
        <w:r w:rsidR="00351925">
          <w:rPr>
            <w:noProof/>
            <w:webHidden/>
          </w:rPr>
          <w:fldChar w:fldCharType="begin"/>
        </w:r>
        <w:r w:rsidR="00351925">
          <w:rPr>
            <w:noProof/>
            <w:webHidden/>
          </w:rPr>
          <w:instrText xml:space="preserve"> PAGEREF _Toc349901751 \h </w:instrText>
        </w:r>
        <w:r w:rsidR="00351925">
          <w:rPr>
            <w:noProof/>
            <w:webHidden/>
          </w:rPr>
        </w:r>
        <w:r w:rsidR="00351925">
          <w:rPr>
            <w:noProof/>
            <w:webHidden/>
          </w:rPr>
          <w:fldChar w:fldCharType="separate"/>
        </w:r>
        <w:r w:rsidR="00351925">
          <w:rPr>
            <w:noProof/>
            <w:webHidden/>
          </w:rPr>
          <w:t>22</w:t>
        </w:r>
        <w:r w:rsidR="00351925">
          <w:rPr>
            <w:noProof/>
            <w:webHidden/>
          </w:rPr>
          <w:fldChar w:fldCharType="end"/>
        </w:r>
      </w:hyperlink>
    </w:p>
    <w:p w14:paraId="54C7C783" w14:textId="77777777" w:rsidR="00351925" w:rsidRPr="00C56E9E" w:rsidRDefault="00CD5225">
      <w:pPr>
        <w:pStyle w:val="Abbildungsverzeichnis"/>
        <w:tabs>
          <w:tab w:val="right" w:leader="dot" w:pos="9050"/>
        </w:tabs>
        <w:rPr>
          <w:rFonts w:ascii="Calibri" w:hAnsi="Calibri"/>
          <w:noProof/>
          <w:sz w:val="22"/>
        </w:rPr>
      </w:pPr>
      <w:hyperlink w:anchor="_Toc349901752" w:history="1">
        <w:r w:rsidR="00351925" w:rsidRPr="00E11C3E">
          <w:rPr>
            <w:rStyle w:val="Hyperlink"/>
            <w:noProof/>
          </w:rPr>
          <w:t>Abbildung 8-5: CSharp Beispielanwendung</w:t>
        </w:r>
        <w:r w:rsidR="00351925">
          <w:rPr>
            <w:noProof/>
            <w:webHidden/>
          </w:rPr>
          <w:tab/>
        </w:r>
        <w:r w:rsidR="00351925">
          <w:rPr>
            <w:noProof/>
            <w:webHidden/>
          </w:rPr>
          <w:fldChar w:fldCharType="begin"/>
        </w:r>
        <w:r w:rsidR="00351925">
          <w:rPr>
            <w:noProof/>
            <w:webHidden/>
          </w:rPr>
          <w:instrText xml:space="preserve"> PAGEREF _Toc349901752 \h </w:instrText>
        </w:r>
        <w:r w:rsidR="00351925">
          <w:rPr>
            <w:noProof/>
            <w:webHidden/>
          </w:rPr>
        </w:r>
        <w:r w:rsidR="00351925">
          <w:rPr>
            <w:noProof/>
            <w:webHidden/>
          </w:rPr>
          <w:fldChar w:fldCharType="separate"/>
        </w:r>
        <w:r w:rsidR="00351925">
          <w:rPr>
            <w:noProof/>
            <w:webHidden/>
          </w:rPr>
          <w:t>23</w:t>
        </w:r>
        <w:r w:rsidR="00351925">
          <w:rPr>
            <w:noProof/>
            <w:webHidden/>
          </w:rPr>
          <w:fldChar w:fldCharType="end"/>
        </w:r>
      </w:hyperlink>
    </w:p>
    <w:p w14:paraId="0F3DC981" w14:textId="77777777" w:rsidR="00351925" w:rsidRPr="00C56E9E" w:rsidRDefault="00CD5225">
      <w:pPr>
        <w:pStyle w:val="Abbildungsverzeichnis"/>
        <w:tabs>
          <w:tab w:val="right" w:leader="dot" w:pos="9050"/>
        </w:tabs>
        <w:rPr>
          <w:rFonts w:ascii="Calibri" w:hAnsi="Calibri"/>
          <w:noProof/>
          <w:sz w:val="22"/>
        </w:rPr>
      </w:pPr>
      <w:hyperlink w:anchor="_Toc349901753" w:history="1">
        <w:r w:rsidR="00351925" w:rsidRPr="00E11C3E">
          <w:rPr>
            <w:rStyle w:val="Hyperlink"/>
            <w:noProof/>
          </w:rPr>
          <w:t>Abbildung 8-6: Python Import</w:t>
        </w:r>
        <w:r w:rsidR="00351925">
          <w:rPr>
            <w:noProof/>
            <w:webHidden/>
          </w:rPr>
          <w:tab/>
        </w:r>
        <w:r w:rsidR="00351925">
          <w:rPr>
            <w:noProof/>
            <w:webHidden/>
          </w:rPr>
          <w:fldChar w:fldCharType="begin"/>
        </w:r>
        <w:r w:rsidR="00351925">
          <w:rPr>
            <w:noProof/>
            <w:webHidden/>
          </w:rPr>
          <w:instrText xml:space="preserve"> PAGEREF _Toc349901753 \h </w:instrText>
        </w:r>
        <w:r w:rsidR="00351925">
          <w:rPr>
            <w:noProof/>
            <w:webHidden/>
          </w:rPr>
        </w:r>
        <w:r w:rsidR="00351925">
          <w:rPr>
            <w:noProof/>
            <w:webHidden/>
          </w:rPr>
          <w:fldChar w:fldCharType="separate"/>
        </w:r>
        <w:r w:rsidR="00351925">
          <w:rPr>
            <w:noProof/>
            <w:webHidden/>
          </w:rPr>
          <w:t>24</w:t>
        </w:r>
        <w:r w:rsidR="00351925">
          <w:rPr>
            <w:noProof/>
            <w:webHidden/>
          </w:rPr>
          <w:fldChar w:fldCharType="end"/>
        </w:r>
      </w:hyperlink>
    </w:p>
    <w:p w14:paraId="50681654" w14:textId="77777777" w:rsidR="00351925" w:rsidRPr="00C56E9E" w:rsidRDefault="00CD5225">
      <w:pPr>
        <w:pStyle w:val="Abbildungsverzeichnis"/>
        <w:tabs>
          <w:tab w:val="right" w:leader="dot" w:pos="9050"/>
        </w:tabs>
        <w:rPr>
          <w:rFonts w:ascii="Calibri" w:hAnsi="Calibri"/>
          <w:noProof/>
          <w:sz w:val="22"/>
        </w:rPr>
      </w:pPr>
      <w:hyperlink w:anchor="_Toc349901754" w:history="1">
        <w:r w:rsidR="00351925" w:rsidRPr="00E11C3E">
          <w:rPr>
            <w:rStyle w:val="Hyperlink"/>
            <w:noProof/>
          </w:rPr>
          <w:t>Abbildung 8-7: Python Verwendung</w:t>
        </w:r>
        <w:r w:rsidR="00351925">
          <w:rPr>
            <w:noProof/>
            <w:webHidden/>
          </w:rPr>
          <w:tab/>
        </w:r>
        <w:r w:rsidR="00351925">
          <w:rPr>
            <w:noProof/>
            <w:webHidden/>
          </w:rPr>
          <w:fldChar w:fldCharType="begin"/>
        </w:r>
        <w:r w:rsidR="00351925">
          <w:rPr>
            <w:noProof/>
            <w:webHidden/>
          </w:rPr>
          <w:instrText xml:space="preserve"> PAGEREF _Toc349901754 \h </w:instrText>
        </w:r>
        <w:r w:rsidR="00351925">
          <w:rPr>
            <w:noProof/>
            <w:webHidden/>
          </w:rPr>
        </w:r>
        <w:r w:rsidR="00351925">
          <w:rPr>
            <w:noProof/>
            <w:webHidden/>
          </w:rPr>
          <w:fldChar w:fldCharType="separate"/>
        </w:r>
        <w:r w:rsidR="00351925">
          <w:rPr>
            <w:noProof/>
            <w:webHidden/>
          </w:rPr>
          <w:t>24</w:t>
        </w:r>
        <w:r w:rsidR="00351925">
          <w:rPr>
            <w:noProof/>
            <w:webHidden/>
          </w:rPr>
          <w:fldChar w:fldCharType="end"/>
        </w:r>
      </w:hyperlink>
    </w:p>
    <w:p w14:paraId="442D84C2" w14:textId="77777777" w:rsidR="00351925" w:rsidRPr="00C56E9E" w:rsidRDefault="00CD5225">
      <w:pPr>
        <w:pStyle w:val="Abbildungsverzeichnis"/>
        <w:tabs>
          <w:tab w:val="right" w:leader="dot" w:pos="9050"/>
        </w:tabs>
        <w:rPr>
          <w:rFonts w:ascii="Calibri" w:hAnsi="Calibri"/>
          <w:noProof/>
          <w:sz w:val="22"/>
        </w:rPr>
      </w:pPr>
      <w:hyperlink w:anchor="_Toc349901755" w:history="1">
        <w:r w:rsidR="00351925" w:rsidRPr="00E11C3E">
          <w:rPr>
            <w:rStyle w:val="Hyperlink"/>
            <w:noProof/>
          </w:rPr>
          <w:t>Abbildung 9-1: Ergänzung der PATH - Umgebungsvariable</w:t>
        </w:r>
        <w:r w:rsidR="00351925">
          <w:rPr>
            <w:noProof/>
            <w:webHidden/>
          </w:rPr>
          <w:tab/>
        </w:r>
        <w:r w:rsidR="00351925">
          <w:rPr>
            <w:noProof/>
            <w:webHidden/>
          </w:rPr>
          <w:fldChar w:fldCharType="begin"/>
        </w:r>
        <w:r w:rsidR="00351925">
          <w:rPr>
            <w:noProof/>
            <w:webHidden/>
          </w:rPr>
          <w:instrText xml:space="preserve"> PAGEREF _Toc349901755 \h </w:instrText>
        </w:r>
        <w:r w:rsidR="00351925">
          <w:rPr>
            <w:noProof/>
            <w:webHidden/>
          </w:rPr>
        </w:r>
        <w:r w:rsidR="00351925">
          <w:rPr>
            <w:noProof/>
            <w:webHidden/>
          </w:rPr>
          <w:fldChar w:fldCharType="separate"/>
        </w:r>
        <w:r w:rsidR="00351925">
          <w:rPr>
            <w:noProof/>
            <w:webHidden/>
          </w:rPr>
          <w:t>25</w:t>
        </w:r>
        <w:r w:rsidR="00351925">
          <w:rPr>
            <w:noProof/>
            <w:webHidden/>
          </w:rPr>
          <w:fldChar w:fldCharType="end"/>
        </w:r>
      </w:hyperlink>
    </w:p>
    <w:p w14:paraId="214AE410" w14:textId="77777777" w:rsidR="00351925" w:rsidRPr="00C56E9E" w:rsidRDefault="00CD5225">
      <w:pPr>
        <w:pStyle w:val="Abbildungsverzeichnis"/>
        <w:tabs>
          <w:tab w:val="right" w:leader="dot" w:pos="9050"/>
        </w:tabs>
        <w:rPr>
          <w:rFonts w:ascii="Calibri" w:hAnsi="Calibri"/>
          <w:noProof/>
          <w:sz w:val="22"/>
        </w:rPr>
      </w:pPr>
      <w:hyperlink w:anchor="_Toc349901756" w:history="1">
        <w:r w:rsidR="00351925" w:rsidRPr="00E11C3E">
          <w:rPr>
            <w:rStyle w:val="Hyperlink"/>
            <w:noProof/>
          </w:rPr>
          <w:t>Abbildung 9-2: weitere Umgebungsvariablen</w:t>
        </w:r>
        <w:r w:rsidR="00351925">
          <w:rPr>
            <w:noProof/>
            <w:webHidden/>
          </w:rPr>
          <w:tab/>
        </w:r>
        <w:r w:rsidR="00351925">
          <w:rPr>
            <w:noProof/>
            <w:webHidden/>
          </w:rPr>
          <w:fldChar w:fldCharType="begin"/>
        </w:r>
        <w:r w:rsidR="00351925">
          <w:rPr>
            <w:noProof/>
            <w:webHidden/>
          </w:rPr>
          <w:instrText xml:space="preserve"> PAGEREF _Toc349901756 \h </w:instrText>
        </w:r>
        <w:r w:rsidR="00351925">
          <w:rPr>
            <w:noProof/>
            <w:webHidden/>
          </w:rPr>
        </w:r>
        <w:r w:rsidR="00351925">
          <w:rPr>
            <w:noProof/>
            <w:webHidden/>
          </w:rPr>
          <w:fldChar w:fldCharType="separate"/>
        </w:r>
        <w:r w:rsidR="00351925">
          <w:rPr>
            <w:noProof/>
            <w:webHidden/>
          </w:rPr>
          <w:t>26</w:t>
        </w:r>
        <w:r w:rsidR="00351925">
          <w:rPr>
            <w:noProof/>
            <w:webHidden/>
          </w:rPr>
          <w:fldChar w:fldCharType="end"/>
        </w:r>
      </w:hyperlink>
    </w:p>
    <w:p w14:paraId="511C0EA1" w14:textId="77777777" w:rsidR="00351925" w:rsidRPr="00C56E9E" w:rsidRDefault="00CD5225">
      <w:pPr>
        <w:pStyle w:val="Abbildungsverzeichnis"/>
        <w:tabs>
          <w:tab w:val="right" w:leader="dot" w:pos="9050"/>
        </w:tabs>
        <w:rPr>
          <w:rFonts w:ascii="Calibri" w:hAnsi="Calibri"/>
          <w:noProof/>
          <w:sz w:val="22"/>
        </w:rPr>
      </w:pPr>
      <w:hyperlink w:anchor="_Toc349901757" w:history="1">
        <w:r w:rsidR="00351925" w:rsidRPr="00E11C3E">
          <w:rPr>
            <w:rStyle w:val="Hyperlink"/>
            <w:noProof/>
          </w:rPr>
          <w:t>Abbildung 9-3: Projektmappeneigenschaften</w:t>
        </w:r>
        <w:r w:rsidR="00351925">
          <w:rPr>
            <w:noProof/>
            <w:webHidden/>
          </w:rPr>
          <w:tab/>
        </w:r>
        <w:r w:rsidR="00351925">
          <w:rPr>
            <w:noProof/>
            <w:webHidden/>
          </w:rPr>
          <w:fldChar w:fldCharType="begin"/>
        </w:r>
        <w:r w:rsidR="00351925">
          <w:rPr>
            <w:noProof/>
            <w:webHidden/>
          </w:rPr>
          <w:instrText xml:space="preserve"> PAGEREF _Toc349901757 \h </w:instrText>
        </w:r>
        <w:r w:rsidR="00351925">
          <w:rPr>
            <w:noProof/>
            <w:webHidden/>
          </w:rPr>
        </w:r>
        <w:r w:rsidR="00351925">
          <w:rPr>
            <w:noProof/>
            <w:webHidden/>
          </w:rPr>
          <w:fldChar w:fldCharType="separate"/>
        </w:r>
        <w:r w:rsidR="00351925">
          <w:rPr>
            <w:noProof/>
            <w:webHidden/>
          </w:rPr>
          <w:t>26</w:t>
        </w:r>
        <w:r w:rsidR="00351925">
          <w:rPr>
            <w:noProof/>
            <w:webHidden/>
          </w:rPr>
          <w:fldChar w:fldCharType="end"/>
        </w:r>
      </w:hyperlink>
    </w:p>
    <w:p w14:paraId="3C6A2801" w14:textId="77777777" w:rsidR="008A2407" w:rsidRPr="00944E27" w:rsidRDefault="008A2407" w:rsidP="00944E27">
      <w:pPr>
        <w:rPr>
          <w:rStyle w:val="re1"/>
        </w:rPr>
      </w:pPr>
      <w:r>
        <w:rPr>
          <w:rStyle w:val="re1"/>
        </w:rPr>
        <w:fldChar w:fldCharType="end"/>
      </w:r>
    </w:p>
    <w:p w14:paraId="4F8D8F52" w14:textId="77777777" w:rsidR="009540E0" w:rsidRPr="008A2407" w:rsidRDefault="00944E27" w:rsidP="008A2407">
      <w:pPr>
        <w:pStyle w:val="berschrift1"/>
        <w:rPr>
          <w:sz w:val="28"/>
          <w:szCs w:val="28"/>
        </w:rPr>
      </w:pPr>
      <w:bookmarkStart w:id="26" w:name="_Toc286384780"/>
      <w:bookmarkStart w:id="27" w:name="_Toc294524458"/>
      <w:bookmarkStart w:id="28" w:name="_Toc294524536"/>
      <w:bookmarkStart w:id="29" w:name="_Toc294525342"/>
      <w:bookmarkStart w:id="30" w:name="_Toc294525343"/>
      <w:r w:rsidRPr="00944E27">
        <w:rPr>
          <w:rStyle w:val="re1"/>
        </w:rPr>
        <w:br w:type="page"/>
      </w:r>
      <w:bookmarkStart w:id="31" w:name="_Toc349901677"/>
      <w:r w:rsidR="009540E0" w:rsidRPr="008A2407">
        <w:rPr>
          <w:sz w:val="28"/>
          <w:szCs w:val="28"/>
        </w:rPr>
        <w:t>Abkürzungsverzeichnis</w:t>
      </w:r>
      <w:bookmarkEnd w:id="21"/>
      <w:bookmarkEnd w:id="26"/>
      <w:bookmarkEnd w:id="27"/>
      <w:bookmarkEnd w:id="28"/>
      <w:bookmarkEnd w:id="29"/>
      <w:bookmarkEnd w:id="30"/>
      <w:bookmarkEnd w:id="31"/>
    </w:p>
    <w:p w14:paraId="04C01848" w14:textId="77777777" w:rsidR="009540E0" w:rsidRPr="00FC1383" w:rsidRDefault="009540E0" w:rsidP="009540E0"/>
    <w:p w14:paraId="58702D50" w14:textId="77777777" w:rsidR="009540E0" w:rsidRDefault="009540E0" w:rsidP="009540E0"/>
    <w:tbl>
      <w:tblPr>
        <w:tblW w:w="0" w:type="auto"/>
        <w:tblLook w:val="01E0" w:firstRow="1" w:lastRow="1" w:firstColumn="1" w:lastColumn="1" w:noHBand="0" w:noVBand="0"/>
      </w:tblPr>
      <w:tblGrid>
        <w:gridCol w:w="2196"/>
        <w:gridCol w:w="6900"/>
      </w:tblGrid>
      <w:tr w:rsidR="009540E0" w:rsidRPr="00A27430" w14:paraId="18B41143" w14:textId="77777777" w:rsidTr="004372DF">
        <w:tc>
          <w:tcPr>
            <w:tcW w:w="2196" w:type="dxa"/>
            <w:tcBorders>
              <w:bottom w:val="single" w:sz="4" w:space="0" w:color="auto"/>
              <w:right w:val="single" w:sz="4" w:space="0" w:color="auto"/>
            </w:tcBorders>
            <w:shd w:val="clear" w:color="auto" w:fill="auto"/>
          </w:tcPr>
          <w:p w14:paraId="628747E0" w14:textId="77777777" w:rsidR="009540E0" w:rsidRPr="00A27430" w:rsidRDefault="009540E0" w:rsidP="00D85638">
            <w:pPr>
              <w:rPr>
                <w:rFonts w:ascii="Arial" w:hAnsi="Arial" w:cs="Arial"/>
                <w:sz w:val="24"/>
                <w:szCs w:val="24"/>
              </w:rPr>
            </w:pPr>
            <w:r w:rsidRPr="00A27430">
              <w:rPr>
                <w:rFonts w:ascii="Arial" w:hAnsi="Arial" w:cs="Arial"/>
                <w:sz w:val="24"/>
                <w:szCs w:val="24"/>
              </w:rPr>
              <w:t>Kurzform</w:t>
            </w:r>
          </w:p>
        </w:tc>
        <w:tc>
          <w:tcPr>
            <w:tcW w:w="6900" w:type="dxa"/>
            <w:tcBorders>
              <w:left w:val="single" w:sz="4" w:space="0" w:color="auto"/>
              <w:bottom w:val="single" w:sz="4" w:space="0" w:color="auto"/>
            </w:tcBorders>
            <w:shd w:val="clear" w:color="auto" w:fill="auto"/>
          </w:tcPr>
          <w:p w14:paraId="7ADD5934" w14:textId="77777777" w:rsidR="009540E0" w:rsidRPr="00A27430" w:rsidRDefault="009540E0" w:rsidP="00D85638">
            <w:pPr>
              <w:rPr>
                <w:rFonts w:ascii="Arial" w:hAnsi="Arial" w:cs="Arial"/>
                <w:sz w:val="24"/>
                <w:szCs w:val="24"/>
              </w:rPr>
            </w:pPr>
            <w:r w:rsidRPr="00A27430">
              <w:rPr>
                <w:rFonts w:ascii="Arial" w:hAnsi="Arial" w:cs="Arial"/>
                <w:sz w:val="24"/>
                <w:szCs w:val="24"/>
              </w:rPr>
              <w:t>Definition</w:t>
            </w:r>
          </w:p>
        </w:tc>
      </w:tr>
      <w:tr w:rsidR="00D92B21" w:rsidRPr="00A27430" w14:paraId="7FCCFDCF" w14:textId="77777777" w:rsidTr="004372DF">
        <w:tc>
          <w:tcPr>
            <w:tcW w:w="2196" w:type="dxa"/>
            <w:tcBorders>
              <w:top w:val="single" w:sz="4" w:space="0" w:color="auto"/>
              <w:right w:val="single" w:sz="4" w:space="0" w:color="auto"/>
            </w:tcBorders>
            <w:shd w:val="clear" w:color="auto" w:fill="auto"/>
          </w:tcPr>
          <w:p w14:paraId="4F06E412" w14:textId="77777777" w:rsidR="00D92B21" w:rsidRPr="00A27430" w:rsidRDefault="00D92B21" w:rsidP="004F5957">
            <w:pPr>
              <w:rPr>
                <w:rFonts w:ascii="Arial" w:hAnsi="Arial" w:cs="Arial"/>
                <w:sz w:val="24"/>
                <w:szCs w:val="24"/>
              </w:rPr>
            </w:pPr>
            <w:r>
              <w:rPr>
                <w:rFonts w:ascii="Arial" w:hAnsi="Arial" w:cs="Arial"/>
                <w:sz w:val="24"/>
                <w:szCs w:val="24"/>
              </w:rPr>
              <w:t>DLL</w:t>
            </w:r>
          </w:p>
        </w:tc>
        <w:tc>
          <w:tcPr>
            <w:tcW w:w="6900" w:type="dxa"/>
            <w:tcBorders>
              <w:top w:val="single" w:sz="4" w:space="0" w:color="auto"/>
              <w:left w:val="single" w:sz="4" w:space="0" w:color="auto"/>
            </w:tcBorders>
            <w:shd w:val="clear" w:color="auto" w:fill="auto"/>
          </w:tcPr>
          <w:p w14:paraId="5668713C" w14:textId="77777777" w:rsidR="00D92B21" w:rsidRPr="00A27430" w:rsidRDefault="00D92B21" w:rsidP="004F5957">
            <w:pPr>
              <w:rPr>
                <w:rFonts w:ascii="Arial" w:hAnsi="Arial" w:cs="Arial"/>
                <w:sz w:val="24"/>
                <w:szCs w:val="24"/>
              </w:rPr>
            </w:pPr>
            <w:r>
              <w:rPr>
                <w:rFonts w:ascii="Arial" w:hAnsi="Arial" w:cs="Arial"/>
                <w:sz w:val="24"/>
                <w:szCs w:val="24"/>
              </w:rPr>
              <w:t>Dynamic Link Library</w:t>
            </w:r>
          </w:p>
        </w:tc>
      </w:tr>
      <w:tr w:rsidR="00D92B21" w:rsidRPr="00A27430" w14:paraId="52550EBB" w14:textId="77777777" w:rsidTr="004372DF">
        <w:tc>
          <w:tcPr>
            <w:tcW w:w="2196" w:type="dxa"/>
            <w:tcBorders>
              <w:right w:val="single" w:sz="4" w:space="0" w:color="auto"/>
            </w:tcBorders>
            <w:shd w:val="clear" w:color="auto" w:fill="auto"/>
          </w:tcPr>
          <w:p w14:paraId="7631E76E" w14:textId="77777777" w:rsidR="00D92B21" w:rsidRPr="00A27430" w:rsidRDefault="00A67BBB" w:rsidP="004F5957">
            <w:pPr>
              <w:rPr>
                <w:rFonts w:ascii="Arial" w:hAnsi="Arial" w:cs="Arial"/>
                <w:sz w:val="24"/>
                <w:szCs w:val="24"/>
              </w:rPr>
            </w:pPr>
            <w:r>
              <w:rPr>
                <w:rFonts w:ascii="Arial" w:hAnsi="Arial" w:cs="Arial"/>
                <w:sz w:val="24"/>
                <w:szCs w:val="24"/>
              </w:rPr>
              <w:t>FFI</w:t>
            </w:r>
          </w:p>
        </w:tc>
        <w:tc>
          <w:tcPr>
            <w:tcW w:w="6900" w:type="dxa"/>
            <w:tcBorders>
              <w:left w:val="single" w:sz="4" w:space="0" w:color="auto"/>
            </w:tcBorders>
            <w:shd w:val="clear" w:color="auto" w:fill="auto"/>
          </w:tcPr>
          <w:p w14:paraId="73886344" w14:textId="77777777" w:rsidR="00D92B21" w:rsidRPr="00213BE6" w:rsidRDefault="00A67BBB" w:rsidP="004F5957">
            <w:pPr>
              <w:rPr>
                <w:rFonts w:ascii="Arial" w:hAnsi="Arial" w:cs="Arial"/>
                <w:sz w:val="24"/>
                <w:szCs w:val="24"/>
                <w:lang w:val="en-US"/>
              </w:rPr>
            </w:pPr>
            <w:r>
              <w:rPr>
                <w:rFonts w:ascii="Arial" w:hAnsi="Arial" w:cs="Arial"/>
                <w:sz w:val="24"/>
                <w:szCs w:val="24"/>
                <w:lang w:val="en-US"/>
              </w:rPr>
              <w:t>Foreign Function Interface</w:t>
            </w:r>
          </w:p>
        </w:tc>
      </w:tr>
      <w:tr w:rsidR="00A67BBB" w:rsidRPr="00213BE6" w14:paraId="575968E4" w14:textId="77777777" w:rsidTr="004372DF">
        <w:tc>
          <w:tcPr>
            <w:tcW w:w="2196" w:type="dxa"/>
            <w:tcBorders>
              <w:right w:val="single" w:sz="4" w:space="0" w:color="auto"/>
            </w:tcBorders>
            <w:shd w:val="clear" w:color="auto" w:fill="auto"/>
          </w:tcPr>
          <w:p w14:paraId="2422EC7C" w14:textId="77777777" w:rsidR="00A67BBB" w:rsidRPr="00A27430" w:rsidRDefault="00A67BBB" w:rsidP="001C3653">
            <w:pPr>
              <w:rPr>
                <w:rFonts w:ascii="Arial" w:hAnsi="Arial" w:cs="Arial"/>
                <w:sz w:val="24"/>
                <w:szCs w:val="24"/>
              </w:rPr>
            </w:pPr>
            <w:r>
              <w:rPr>
                <w:rFonts w:ascii="Arial" w:hAnsi="Arial" w:cs="Arial"/>
                <w:sz w:val="24"/>
                <w:szCs w:val="24"/>
              </w:rPr>
              <w:t>LIB</w:t>
            </w:r>
          </w:p>
        </w:tc>
        <w:tc>
          <w:tcPr>
            <w:tcW w:w="6900" w:type="dxa"/>
            <w:tcBorders>
              <w:left w:val="single" w:sz="4" w:space="0" w:color="auto"/>
            </w:tcBorders>
            <w:shd w:val="clear" w:color="auto" w:fill="auto"/>
          </w:tcPr>
          <w:p w14:paraId="6AD70EA3" w14:textId="77777777" w:rsidR="00A67BBB" w:rsidRPr="00213BE6" w:rsidRDefault="00A67BBB" w:rsidP="001C3653">
            <w:pPr>
              <w:rPr>
                <w:rFonts w:ascii="Arial" w:hAnsi="Arial" w:cs="Arial"/>
                <w:sz w:val="24"/>
                <w:szCs w:val="24"/>
                <w:lang w:val="en-US"/>
              </w:rPr>
            </w:pPr>
            <w:r>
              <w:rPr>
                <w:rFonts w:ascii="Arial" w:hAnsi="Arial" w:cs="Arial"/>
                <w:sz w:val="24"/>
                <w:szCs w:val="24"/>
                <w:lang w:val="en-US"/>
              </w:rPr>
              <w:t>Library</w:t>
            </w:r>
          </w:p>
        </w:tc>
      </w:tr>
      <w:tr w:rsidR="00A67BBB" w:rsidRPr="006B0F6A" w14:paraId="2D88E6CE" w14:textId="77777777" w:rsidTr="004372DF">
        <w:tc>
          <w:tcPr>
            <w:tcW w:w="2196" w:type="dxa"/>
            <w:tcBorders>
              <w:right w:val="single" w:sz="4" w:space="0" w:color="auto"/>
            </w:tcBorders>
            <w:shd w:val="clear" w:color="auto" w:fill="auto"/>
          </w:tcPr>
          <w:p w14:paraId="1C19DF67" w14:textId="77777777" w:rsidR="00A67BBB" w:rsidRPr="00A27430" w:rsidRDefault="006B0F6A" w:rsidP="001C3653">
            <w:pPr>
              <w:rPr>
                <w:rFonts w:ascii="Arial" w:hAnsi="Arial" w:cs="Arial"/>
                <w:sz w:val="24"/>
                <w:szCs w:val="24"/>
              </w:rPr>
            </w:pPr>
            <w:r>
              <w:rPr>
                <w:rFonts w:ascii="Arial" w:hAnsi="Arial" w:cs="Arial"/>
                <w:sz w:val="24"/>
                <w:szCs w:val="24"/>
              </w:rPr>
              <w:t>SWIG</w:t>
            </w:r>
          </w:p>
        </w:tc>
        <w:tc>
          <w:tcPr>
            <w:tcW w:w="6900" w:type="dxa"/>
            <w:tcBorders>
              <w:left w:val="single" w:sz="4" w:space="0" w:color="auto"/>
            </w:tcBorders>
            <w:shd w:val="clear" w:color="auto" w:fill="auto"/>
          </w:tcPr>
          <w:p w14:paraId="279C2D77" w14:textId="77777777" w:rsidR="00A67BBB" w:rsidRPr="00213BE6" w:rsidRDefault="006B0F6A" w:rsidP="001C3653">
            <w:pPr>
              <w:rPr>
                <w:rFonts w:ascii="Arial" w:hAnsi="Arial" w:cs="Arial"/>
                <w:sz w:val="24"/>
                <w:szCs w:val="24"/>
                <w:lang w:val="en-US"/>
              </w:rPr>
            </w:pPr>
            <w:r>
              <w:rPr>
                <w:rFonts w:ascii="Arial" w:hAnsi="Arial" w:cs="Arial"/>
                <w:sz w:val="24"/>
                <w:szCs w:val="24"/>
                <w:lang w:val="en-US"/>
              </w:rPr>
              <w:t>Simplified Wrapper and Interface Generator</w:t>
            </w:r>
          </w:p>
        </w:tc>
      </w:tr>
      <w:tr w:rsidR="006B0F6A" w:rsidRPr="00A27430" w14:paraId="0EA35A00" w14:textId="77777777" w:rsidTr="004372DF">
        <w:tc>
          <w:tcPr>
            <w:tcW w:w="2196" w:type="dxa"/>
            <w:tcBorders>
              <w:right w:val="single" w:sz="4" w:space="0" w:color="auto"/>
            </w:tcBorders>
            <w:shd w:val="clear" w:color="auto" w:fill="auto"/>
          </w:tcPr>
          <w:p w14:paraId="780B25A1" w14:textId="77777777" w:rsidR="006B0F6A" w:rsidRPr="00A27430" w:rsidRDefault="006B0F6A" w:rsidP="000E4074">
            <w:pPr>
              <w:rPr>
                <w:rFonts w:ascii="Arial" w:hAnsi="Arial" w:cs="Arial"/>
                <w:sz w:val="24"/>
                <w:szCs w:val="24"/>
              </w:rPr>
            </w:pPr>
            <w:r>
              <w:rPr>
                <w:rFonts w:ascii="Arial" w:hAnsi="Arial" w:cs="Arial"/>
                <w:sz w:val="24"/>
                <w:szCs w:val="24"/>
              </w:rPr>
              <w:t>TDD</w:t>
            </w:r>
          </w:p>
        </w:tc>
        <w:tc>
          <w:tcPr>
            <w:tcW w:w="6900" w:type="dxa"/>
            <w:tcBorders>
              <w:left w:val="single" w:sz="4" w:space="0" w:color="auto"/>
            </w:tcBorders>
            <w:shd w:val="clear" w:color="auto" w:fill="auto"/>
          </w:tcPr>
          <w:p w14:paraId="5EAF858D" w14:textId="77777777" w:rsidR="006B0F6A" w:rsidRPr="00213BE6" w:rsidRDefault="006B0F6A" w:rsidP="000E4074">
            <w:pPr>
              <w:rPr>
                <w:rFonts w:ascii="Arial" w:hAnsi="Arial" w:cs="Arial"/>
                <w:sz w:val="24"/>
                <w:szCs w:val="24"/>
                <w:lang w:val="en-US"/>
              </w:rPr>
            </w:pPr>
            <w:r>
              <w:rPr>
                <w:rFonts w:ascii="Arial" w:hAnsi="Arial" w:cs="Arial"/>
                <w:sz w:val="24"/>
                <w:szCs w:val="24"/>
                <w:lang w:val="en-US"/>
              </w:rPr>
              <w:t>Test Driven Development</w:t>
            </w:r>
          </w:p>
        </w:tc>
      </w:tr>
    </w:tbl>
    <w:p w14:paraId="2BC07B6E" w14:textId="77777777" w:rsidR="009540E0" w:rsidRDefault="009540E0" w:rsidP="000F380A"/>
    <w:p w14:paraId="124C051A" w14:textId="77777777" w:rsidR="009540E0" w:rsidRDefault="009540E0" w:rsidP="000F380A">
      <w:pPr>
        <w:sectPr w:rsidR="009540E0" w:rsidSect="00C83403">
          <w:footerReference w:type="default" r:id="rId14"/>
          <w:pgSz w:w="11906" w:h="16838" w:code="9"/>
          <w:pgMar w:top="964" w:right="1148" w:bottom="1259" w:left="1698" w:header="720" w:footer="720" w:gutter="0"/>
          <w:paperSrc w:first="258" w:other="259"/>
          <w:pgNumType w:fmt="upperRoman" w:start="2"/>
          <w:cols w:space="720"/>
          <w:docGrid w:linePitch="272"/>
        </w:sectPr>
      </w:pPr>
    </w:p>
    <w:p w14:paraId="096C7DA1" w14:textId="77777777" w:rsidR="00E10009" w:rsidRDefault="003636DB" w:rsidP="00E10009">
      <w:pPr>
        <w:pStyle w:val="B"/>
        <w:jc w:val="both"/>
      </w:pPr>
      <w:bookmarkStart w:id="32" w:name="_Toc349901678"/>
      <w:r>
        <w:t>Einleitung</w:t>
      </w:r>
      <w:bookmarkEnd w:id="32"/>
      <w:r w:rsidR="001F5198">
        <w:t xml:space="preserve"> </w:t>
      </w:r>
    </w:p>
    <w:p w14:paraId="221C5265" w14:textId="77777777" w:rsidR="00E10009" w:rsidRDefault="003636DB" w:rsidP="003636DB">
      <w:pPr>
        <w:pStyle w:val="B2"/>
      </w:pPr>
      <w:bookmarkStart w:id="33" w:name="_Toc349901679"/>
      <w:r>
        <w:t>Allgemeine Hinweise zur Studienarbeit</w:t>
      </w:r>
      <w:bookmarkEnd w:id="33"/>
      <w:r w:rsidR="001F5198">
        <w:t xml:space="preserve"> </w:t>
      </w:r>
    </w:p>
    <w:p w14:paraId="3391BC6B" w14:textId="77777777" w:rsidR="003636DB" w:rsidRDefault="003636DB" w:rsidP="001D6CA0">
      <w:pPr>
        <w:pStyle w:val="StandardPTB"/>
      </w:pPr>
      <w:r>
        <w:t xml:space="preserve">Um ein besseres Verständnis und eine vereinfachte Darstellung zu ermöglichen, wurden folgende Formulierungen </w:t>
      </w:r>
      <w:r w:rsidR="0097481A">
        <w:t>in der Studienarbeit</w:t>
      </w:r>
      <w:r>
        <w:t xml:space="preserve"> genutzt:</w:t>
      </w:r>
    </w:p>
    <w:p w14:paraId="78F61289" w14:textId="77777777" w:rsidR="003636DB" w:rsidRPr="001D6CA0" w:rsidRDefault="003636DB" w:rsidP="001D6CA0">
      <w:pPr>
        <w:pStyle w:val="StandardPTB"/>
        <w:numPr>
          <w:ilvl w:val="0"/>
          <w:numId w:val="17"/>
        </w:numPr>
        <w:rPr>
          <w:i/>
        </w:rPr>
      </w:pPr>
      <w:r w:rsidRPr="003636DB">
        <w:rPr>
          <w:i/>
        </w:rPr>
        <w:t>Kursiv</w:t>
      </w:r>
      <w:r>
        <w:rPr>
          <w:i/>
        </w:rPr>
        <w:t xml:space="preserve"> </w:t>
      </w:r>
      <w:r w:rsidR="001D6CA0">
        <w:t>geschriebene Begriffe werden im Glossar erklärt</w:t>
      </w:r>
      <w:r w:rsidR="0024566B">
        <w:t>, die Fachbegriffe werden nur beim ersten Auftreten markiert</w:t>
      </w:r>
    </w:p>
    <w:p w14:paraId="1331FE6B" w14:textId="77777777" w:rsidR="001D6CA0" w:rsidRDefault="001D6CA0" w:rsidP="001D6CA0">
      <w:pPr>
        <w:pStyle w:val="StandardPTB"/>
        <w:numPr>
          <w:ilvl w:val="0"/>
          <w:numId w:val="17"/>
        </w:numPr>
      </w:pPr>
      <w:r w:rsidRPr="001D6CA0">
        <w:t xml:space="preserve">(Runde </w:t>
      </w:r>
      <w:r>
        <w:t>Klammern) stehen für Abkürzungen des jeweiligen Fachbegriffes</w:t>
      </w:r>
    </w:p>
    <w:p w14:paraId="7FFA1107" w14:textId="77777777" w:rsidR="001D6CA0" w:rsidRDefault="001D6CA0" w:rsidP="001D6CA0">
      <w:pPr>
        <w:pStyle w:val="StandardPTB"/>
        <w:numPr>
          <w:ilvl w:val="0"/>
          <w:numId w:val="17"/>
        </w:numPr>
      </w:pPr>
      <w:r w:rsidRPr="001D21EF">
        <w:rPr>
          <w:b/>
        </w:rPr>
        <w:t>[Eckige Klammern]</w:t>
      </w:r>
      <w:r>
        <w:t xml:space="preserve"> enthalten Verweise auf den Anhang</w:t>
      </w:r>
    </w:p>
    <w:p w14:paraId="376C48A8" w14:textId="77777777" w:rsidR="001D6CA0" w:rsidRPr="001D6CA0" w:rsidRDefault="001D6CA0" w:rsidP="001D6CA0">
      <w:pPr>
        <w:pStyle w:val="StandardPTB"/>
        <w:numPr>
          <w:ilvl w:val="0"/>
          <w:numId w:val="17"/>
        </w:numPr>
      </w:pPr>
      <w:r>
        <w:t xml:space="preserve">Alle Abbildungen, bei denen keine Quellen angegeben sind, </w:t>
      </w:r>
      <w:r>
        <w:br/>
        <w:t>sind eigene Darstellungen</w:t>
      </w:r>
    </w:p>
    <w:p w14:paraId="502C2C79" w14:textId="77777777" w:rsidR="003636DB" w:rsidRDefault="003636DB" w:rsidP="003636DB">
      <w:pPr>
        <w:pStyle w:val="StandardText"/>
      </w:pPr>
    </w:p>
    <w:p w14:paraId="49B2F6D2" w14:textId="77777777" w:rsidR="001D6CA0" w:rsidRDefault="0097481A" w:rsidP="003636DB">
      <w:pPr>
        <w:pStyle w:val="B2"/>
      </w:pPr>
      <w:bookmarkStart w:id="34" w:name="_Toc349901680"/>
      <w:r>
        <w:t>Ausgangssituation</w:t>
      </w:r>
      <w:bookmarkEnd w:id="34"/>
      <w:r w:rsidR="001F5198">
        <w:t xml:space="preserve"> </w:t>
      </w:r>
    </w:p>
    <w:p w14:paraId="71B3C076" w14:textId="2366C604" w:rsidR="0097481A" w:rsidRDefault="0082207B" w:rsidP="0082207B">
      <w:pPr>
        <w:pStyle w:val="StandardPTB"/>
      </w:pPr>
      <w:r>
        <w:t xml:space="preserve">Als Ausgangssituation für dieses Studienprojekt </w:t>
      </w:r>
      <w:r w:rsidR="001B3442">
        <w:t>wurde</w:t>
      </w:r>
      <w:r>
        <w:t xml:space="preserve"> durch Fr. Prof. Dr. Dagmar Monett </w:t>
      </w:r>
      <w:del w:id="35" w:author="Ritter, Marvin" w:date="2013-03-01T13:15:00Z">
        <w:r w:rsidRPr="0082207B">
          <w:delText>D</w:delText>
        </w:r>
        <w:r>
          <w:delText>iaz</w:delText>
        </w:r>
      </w:del>
      <w:ins w:id="36" w:author="Ritter, Marvin" w:date="2013-03-01T13:15:00Z">
        <w:r w:rsidRPr="0082207B">
          <w:t>D</w:t>
        </w:r>
        <w:r w:rsidR="00446494">
          <w:rPr>
            <w:rFonts w:cs="Arial"/>
            <w:color w:val="222222"/>
            <w:shd w:val="clear" w:color="auto" w:fill="FFFFFF"/>
          </w:rPr>
          <w:t>í</w:t>
        </w:r>
        <w:r>
          <w:t>az</w:t>
        </w:r>
      </w:ins>
      <w:r>
        <w:t xml:space="preserve"> ein Programm zur Verfügung gestellt </w:t>
      </w:r>
      <w:r w:rsidR="00F41758">
        <w:t>(</w:t>
      </w:r>
      <w:r w:rsidR="00D92B21" w:rsidRPr="00D92B21">
        <w:t>„</w:t>
      </w:r>
      <w:r w:rsidR="00F41758" w:rsidRPr="00D92B21">
        <w:t>daeIndexDat</w:t>
      </w:r>
      <w:r w:rsidR="00D92B21" w:rsidRPr="00D92B21">
        <w:t>“</w:t>
      </w:r>
      <w:r w:rsidR="00F41758">
        <w:t>)</w:t>
      </w:r>
      <w:r>
        <w:t xml:space="preserve">, welches </w:t>
      </w:r>
      <w:r w:rsidR="009C16E5">
        <w:t xml:space="preserve">unter anderem </w:t>
      </w:r>
      <w:r>
        <w:t xml:space="preserve">die Komponenten beinhaltet, die in einer eigenen </w:t>
      </w:r>
      <w:r w:rsidRPr="00D92B21">
        <w:rPr>
          <w:i/>
        </w:rPr>
        <w:t>Klassenbibliothek</w:t>
      </w:r>
      <w:r>
        <w:t xml:space="preserve"> erstellt werden sollen. </w:t>
      </w:r>
      <w:r w:rsidR="009C16E5">
        <w:t xml:space="preserve">Dieses Programm </w:t>
      </w:r>
      <w:r w:rsidR="001B3442">
        <w:t>wurde</w:t>
      </w:r>
      <w:r w:rsidR="009C16E5">
        <w:t xml:space="preserve"> nicht in kompilierter Form, sondern als Quelltextdateien der Sprache C++</w:t>
      </w:r>
      <w:r w:rsidR="00F41758">
        <w:t xml:space="preserve"> zur Verfügung gestellt. Die zu übernehmenden Klassen sind innerhalb dieses Projektes in eigenen Klassendateien ausgelagert und die Dateistruktur ist übersichtlich gehalten.</w:t>
      </w:r>
    </w:p>
    <w:p w14:paraId="17EB5778" w14:textId="77777777" w:rsidR="009C16E5" w:rsidRPr="0082207B" w:rsidRDefault="009C16E5" w:rsidP="0082207B">
      <w:pPr>
        <w:pStyle w:val="StandardPTB"/>
      </w:pPr>
    </w:p>
    <w:p w14:paraId="3A875FF3" w14:textId="77777777" w:rsidR="0097481A" w:rsidRDefault="0097481A" w:rsidP="0097481A">
      <w:pPr>
        <w:pStyle w:val="B2"/>
      </w:pPr>
      <w:bookmarkStart w:id="37" w:name="_Toc349901681"/>
      <w:r>
        <w:t>Aufgabenstellung</w:t>
      </w:r>
      <w:bookmarkEnd w:id="37"/>
      <w:r w:rsidR="001F5198">
        <w:t xml:space="preserve"> </w:t>
      </w:r>
    </w:p>
    <w:p w14:paraId="7678C072" w14:textId="77777777" w:rsidR="009C16E5" w:rsidRDefault="009C16E5" w:rsidP="009C16E5">
      <w:pPr>
        <w:pStyle w:val="StandardPTB"/>
      </w:pPr>
      <w:r>
        <w:t>Ziel des Studienprojektes ist es, aus dem gegebenen Quellcode eine Klassenbibliothek in der Programmiersprache C++ zu erstellen. Vorrangig sollen die Klassen „Matrix“ und „TPolyn“</w:t>
      </w:r>
      <w:r w:rsidR="003E1C38">
        <w:t xml:space="preserve"> in die Klassenbibliothek übernommen werden. Weiterhin bietet die </w:t>
      </w:r>
      <w:r w:rsidR="003E1C38" w:rsidRPr="00D92B21">
        <w:rPr>
          <w:i/>
        </w:rPr>
        <w:t>Portierung</w:t>
      </w:r>
      <w:r w:rsidR="003E1C38">
        <w:t xml:space="preserve"> eine Möglichkeit, ein </w:t>
      </w:r>
      <w:r w:rsidR="003E1C38" w:rsidRPr="00D92B21">
        <w:rPr>
          <w:i/>
        </w:rPr>
        <w:t>Refactoring</w:t>
      </w:r>
      <w:r w:rsidR="003E1C38">
        <w:t xml:space="preserve"> durchzuführen.</w:t>
      </w:r>
    </w:p>
    <w:p w14:paraId="117BC715" w14:textId="77777777" w:rsidR="003E1C38" w:rsidRDefault="003E1C38" w:rsidP="009C16E5">
      <w:pPr>
        <w:pStyle w:val="StandardPTB"/>
      </w:pPr>
      <w:r>
        <w:t>Im Anschluss an die Erstellung der Klassenbibliothek in C++ soll von jedem Studenten ein</w:t>
      </w:r>
      <w:r w:rsidR="001B3442">
        <w:t>e</w:t>
      </w:r>
      <w:r>
        <w:t xml:space="preserve"> </w:t>
      </w:r>
      <w:r w:rsidR="001B3442">
        <w:t>Portierung</w:t>
      </w:r>
      <w:r>
        <w:t xml:space="preserve"> in einer selbst gewählten Sprache erstellt werden. </w:t>
      </w:r>
      <w:r w:rsidR="001B3442">
        <w:t xml:space="preserve">Deshalb </w:t>
      </w:r>
      <w:r>
        <w:t>wird die Klassenbibliothek zusätzlich in die Sprachen C# und Python portiert.</w:t>
      </w:r>
      <w:r w:rsidR="001B3442">
        <w:t xml:space="preserve"> </w:t>
      </w:r>
      <w:r>
        <w:t xml:space="preserve">Im Abschluss ist die Funktionalität der jeweiligen Klassenbibliotheken, anhand einer Beispielanwendung für </w:t>
      </w:r>
      <w:r w:rsidR="001B3442">
        <w:t>jede</w:t>
      </w:r>
      <w:r>
        <w:t xml:space="preserve"> Port</w:t>
      </w:r>
      <w:r w:rsidR="001B3442">
        <w:t>ierung</w:t>
      </w:r>
      <w:r>
        <w:t>, nachzuweisen und der gesamte Fortschritt und Zustand des Projektes in einer Dokumentation zu belegen.</w:t>
      </w:r>
    </w:p>
    <w:p w14:paraId="5491393C" w14:textId="77777777" w:rsidR="00E92D3F" w:rsidRDefault="003636DB" w:rsidP="009C16E5">
      <w:pPr>
        <w:pStyle w:val="B"/>
      </w:pPr>
      <w:r>
        <w:br w:type="page"/>
      </w:r>
      <w:bookmarkStart w:id="38" w:name="_Toc349901682"/>
      <w:r w:rsidR="007F1DC3">
        <w:t>Projektmanagement</w:t>
      </w:r>
      <w:bookmarkEnd w:id="38"/>
    </w:p>
    <w:p w14:paraId="624D8D02" w14:textId="77777777" w:rsidR="00213BE6" w:rsidRDefault="003A7373" w:rsidP="006A1292">
      <w:pPr>
        <w:pStyle w:val="B2"/>
        <w:tabs>
          <w:tab w:val="clear" w:pos="567"/>
          <w:tab w:val="num" w:pos="576"/>
        </w:tabs>
      </w:pPr>
      <w:bookmarkStart w:id="39" w:name="_Toc349901683"/>
      <w:r>
        <w:t>Konzeptionierung</w:t>
      </w:r>
      <w:bookmarkEnd w:id="39"/>
    </w:p>
    <w:p w14:paraId="54277A3D" w14:textId="77777777" w:rsidR="006122A1" w:rsidRDefault="006122A1" w:rsidP="006122A1">
      <w:pPr>
        <w:pStyle w:val="StandardPTB"/>
      </w:pPr>
      <w:r>
        <w:t xml:space="preserve">Aus der Aufgabenstellung ist als erstes ein Konzept zu entwickeln, welches den Ablauf und die benötigten Teilprojekte beschreibt. Dieses Studienprojekt wird in die folgenden Teilprojekte gegliedert: Vorbereitung, Klassenbibliothek in C++, Portierung der Klassenbibliothek nach C#, Portierung der Klassenbibliothek nach Python, Erstellung von Beispielanwendungen und </w:t>
      </w:r>
      <w:r w:rsidR="00BD5532">
        <w:t>Dokumentation des Studienprojektes.</w:t>
      </w:r>
    </w:p>
    <w:p w14:paraId="09896150" w14:textId="77777777" w:rsidR="00BD5532" w:rsidRDefault="00BD5532" w:rsidP="006122A1">
      <w:pPr>
        <w:pStyle w:val="StandardPTB"/>
      </w:pPr>
    </w:p>
    <w:p w14:paraId="7666E3CB" w14:textId="77777777" w:rsidR="006122A1" w:rsidRDefault="006122A1" w:rsidP="00BD5532">
      <w:pPr>
        <w:pStyle w:val="B3"/>
      </w:pPr>
      <w:bookmarkStart w:id="40" w:name="_Toc349901684"/>
      <w:r>
        <w:t>Vorbereitung</w:t>
      </w:r>
      <w:bookmarkEnd w:id="40"/>
    </w:p>
    <w:p w14:paraId="643DE99D" w14:textId="77777777" w:rsidR="00911F1F" w:rsidRDefault="00911F1F" w:rsidP="00911F1F">
      <w:pPr>
        <w:pStyle w:val="StandardPTB"/>
      </w:pPr>
      <w:r>
        <w:t xml:space="preserve">Um die Zielsetzung optimal umsetzen zu können ist eine gründliche Vorbereitung notwendig. Daher </w:t>
      </w:r>
      <w:r w:rsidR="006D76F8">
        <w:t xml:space="preserve">wird </w:t>
      </w:r>
      <w:r>
        <w:t xml:space="preserve">zu Beginn der Umsetzung eine Analysephase durchgeführt. Die Analysephase umfasst die Erstellung einer Zielsetzung, die Einarbeitung in die Themen „Matrizen“ und „Taylorpolynome“, die Analyse des vorhandenen Quellcodes, die Kompilierung des gegebenen Programms und die Erstellung eines Zeitplanes, der die </w:t>
      </w:r>
      <w:r w:rsidRPr="00D92B21">
        <w:rPr>
          <w:i/>
        </w:rPr>
        <w:t>Milestones</w:t>
      </w:r>
      <w:r>
        <w:t xml:space="preserve"> definiert. Weiterhin werden in dieser Phase </w:t>
      </w:r>
      <w:r w:rsidRPr="00D92B21">
        <w:rPr>
          <w:i/>
        </w:rPr>
        <w:t>Coding Conventions</w:t>
      </w:r>
      <w:r>
        <w:t xml:space="preserve"> eingeführt, an die sich während der Entwicklung gehalten wird.</w:t>
      </w:r>
    </w:p>
    <w:p w14:paraId="36382A71" w14:textId="77777777" w:rsidR="00911F1F" w:rsidRDefault="00911F1F" w:rsidP="00911F1F">
      <w:pPr>
        <w:pStyle w:val="StandardPTB"/>
      </w:pPr>
    </w:p>
    <w:p w14:paraId="23C0F4F0" w14:textId="77777777" w:rsidR="00BD5532" w:rsidRDefault="00BD5532" w:rsidP="00BD5532">
      <w:pPr>
        <w:pStyle w:val="B3"/>
      </w:pPr>
      <w:bookmarkStart w:id="41" w:name="_Toc349901685"/>
      <w:r>
        <w:t>Klassenbibliothek in C++</w:t>
      </w:r>
      <w:bookmarkEnd w:id="41"/>
    </w:p>
    <w:p w14:paraId="3C816465" w14:textId="77777777" w:rsidR="00F71D86" w:rsidRPr="001B3442" w:rsidRDefault="006D76F8" w:rsidP="001B3442">
      <w:pPr>
        <w:pStyle w:val="StandardPTB"/>
      </w:pPr>
      <w:r w:rsidRPr="001B3442">
        <w:t xml:space="preserve">Die Klassenbibliothek in C++ zu erstellen ist die Hauptaufgabe in diesem Projekt. Die Klassenbibliothek soll die Klassen „Matrix“ und „TPolyn“ aus dem gegebenen Projekt beinhalten und refactored werden. </w:t>
      </w:r>
    </w:p>
    <w:p w14:paraId="4AF53BED" w14:textId="77777777" w:rsidR="001B3442" w:rsidRPr="001B3442" w:rsidRDefault="001B3442" w:rsidP="001B3442">
      <w:pPr>
        <w:pStyle w:val="StandardPTB"/>
      </w:pPr>
      <w:r w:rsidRPr="001B3442">
        <w:t xml:space="preserve">Im Zuge der Vorbereitung wurde ein Aspekt der Entwicklung besonders berücksichtig, nämlich die Nutzung des „Test Driven Developments“ (TDD), die zu höherer Qualität beiträgt und auch sicherstellt, dass die Funktionalitäten korrekt sind. </w:t>
      </w:r>
    </w:p>
    <w:p w14:paraId="3D08C6A5" w14:textId="77777777" w:rsidR="00F71D86" w:rsidRPr="001B3442" w:rsidRDefault="00F71D86" w:rsidP="001B3442">
      <w:pPr>
        <w:pStyle w:val="StandardPTB"/>
      </w:pPr>
      <w:r w:rsidRPr="001B3442">
        <w:t xml:space="preserve">Die Bereitstellung der Klassenbibliothek soll als windowskompatible „Dynamic Link Library“ (DLL) erfolgen. </w:t>
      </w:r>
      <w:r w:rsidR="005A363D" w:rsidRPr="001B3442">
        <w:t>Für die Verwendung der DLL muss weiterhin beim kompilieren der Klassenbibliothek auch eine .LIB-Datei miterstellt werden, um die Nutzung der Klassenbibliothek in anderen Projekten zu ermöglichen.</w:t>
      </w:r>
    </w:p>
    <w:p w14:paraId="14B96FBA" w14:textId="77777777" w:rsidR="00F71D86" w:rsidRPr="006D76F8" w:rsidRDefault="00F71D86" w:rsidP="006D76F8">
      <w:pPr>
        <w:pStyle w:val="StandardPTB"/>
      </w:pPr>
    </w:p>
    <w:p w14:paraId="28FFE67F" w14:textId="77777777" w:rsidR="00BD5532" w:rsidRDefault="00BD5532" w:rsidP="00BD5532">
      <w:pPr>
        <w:pStyle w:val="B3"/>
      </w:pPr>
      <w:bookmarkStart w:id="42" w:name="_Toc349901686"/>
      <w:r>
        <w:t>Portierung der Klassenbibliothek nach C#</w:t>
      </w:r>
      <w:bookmarkEnd w:id="42"/>
    </w:p>
    <w:p w14:paraId="7C3A6B40" w14:textId="77777777" w:rsidR="00CC1B0A" w:rsidRDefault="00CC1B0A" w:rsidP="00CC1B0A">
      <w:pPr>
        <w:pStyle w:val="StandardPTB"/>
      </w:pPr>
      <w:r>
        <w:t xml:space="preserve">Nach Abschluss der Programmierarbeiten der C++ - Klassenbibliothek ist vom Studenten Michael Berth eigenständig eine Portierung der Klassenbibliothek in die Programmiersprache C# zu erfolgen. </w:t>
      </w:r>
    </w:p>
    <w:p w14:paraId="683183A3" w14:textId="77777777" w:rsidR="00CC1B0A" w:rsidRDefault="00CC1B0A" w:rsidP="00CC1B0A">
      <w:pPr>
        <w:pStyle w:val="StandardPTB"/>
      </w:pPr>
      <w:r>
        <w:t>Diese Klassenbibliothek soll nach Möglichkeit die gleichen Funktionalitäten der C++ Variante beinhalten und auch nach den Regeln des „Test Driven Developments“ entwickelt werden. Der Nachweis der Funktionalität ist ebenfalls zu erbringen.</w:t>
      </w:r>
    </w:p>
    <w:p w14:paraId="4E93FB20" w14:textId="77777777" w:rsidR="00CC1B0A" w:rsidRDefault="00CC1B0A" w:rsidP="00CC1B0A">
      <w:pPr>
        <w:pStyle w:val="StandardPTB"/>
      </w:pPr>
    </w:p>
    <w:p w14:paraId="1E15DE95" w14:textId="77777777" w:rsidR="00BD5532" w:rsidRDefault="00BD5532" w:rsidP="00BD5532">
      <w:pPr>
        <w:pStyle w:val="B3"/>
      </w:pPr>
      <w:bookmarkStart w:id="43" w:name="_Toc349901687"/>
      <w:r>
        <w:t>Portierung der Klassenbibliothek nach Python</w:t>
      </w:r>
      <w:bookmarkEnd w:id="43"/>
    </w:p>
    <w:p w14:paraId="4808B971" w14:textId="77777777" w:rsidR="00CC1B0A" w:rsidRDefault="00CC1B0A" w:rsidP="00CC1B0A">
      <w:pPr>
        <w:pStyle w:val="StandardPTB"/>
      </w:pPr>
      <w:r>
        <w:t>Nach Abschluss der Programmierarbeiten der C++ - Klassenbibliothek ist vom Studenten Marvin Ritter eigenständig eine Portierung der Klassenbibliothek in die Programmiersprache Python zu erfolgen.</w:t>
      </w:r>
    </w:p>
    <w:p w14:paraId="11BF108D" w14:textId="77777777" w:rsidR="00CC1B0A" w:rsidRDefault="00CC1B0A" w:rsidP="00CC1B0A">
      <w:pPr>
        <w:pStyle w:val="StandardPTB"/>
      </w:pPr>
      <w:r>
        <w:t>Diese Klassenbibliothek soll nach Möglichkeit die gleichen Funktionalitäten der C++ Variante beinhalten und auch nach den Regeln des „Test Driven Developments“ entwickelt werden. Der Nachweis der Funktionalität ist ebenfalls zu erbringen.</w:t>
      </w:r>
    </w:p>
    <w:p w14:paraId="69EAA54C" w14:textId="77777777" w:rsidR="00CC1B0A" w:rsidRDefault="00CC1B0A" w:rsidP="00CC1B0A">
      <w:pPr>
        <w:pStyle w:val="StandardPTB"/>
      </w:pPr>
    </w:p>
    <w:p w14:paraId="69D437AA" w14:textId="77777777" w:rsidR="00BD5532" w:rsidRDefault="00BD5532" w:rsidP="00BD5532">
      <w:pPr>
        <w:pStyle w:val="B3"/>
      </w:pPr>
      <w:bookmarkStart w:id="44" w:name="_Toc349901688"/>
      <w:r>
        <w:t>Erstellung von Beispielanwendungen</w:t>
      </w:r>
      <w:bookmarkEnd w:id="44"/>
    </w:p>
    <w:p w14:paraId="0D68538C" w14:textId="77777777" w:rsidR="00990AF7" w:rsidRDefault="00990AF7" w:rsidP="00990AF7">
      <w:pPr>
        <w:pStyle w:val="StandardPTB"/>
      </w:pPr>
      <w:r>
        <w:t xml:space="preserve">Im Anschluss an die Erstellung der Klassenbibliotheken muss deren Funktionalität nachgewiesen werden, sowie eine beispielhafte Implementation der Bibliothek durchgeführt werden. So ist angedacht, dass es für </w:t>
      </w:r>
      <w:r w:rsidR="001B3442">
        <w:t>jede</w:t>
      </w:r>
      <w:r>
        <w:t xml:space="preserve"> Port</w:t>
      </w:r>
      <w:r w:rsidR="001B3442">
        <w:t>ierung</w:t>
      </w:r>
      <w:r>
        <w:t xml:space="preserve"> der Klassenbibliothek, eine eigene </w:t>
      </w:r>
      <w:r w:rsidR="00E4612E">
        <w:t xml:space="preserve">Anwendung geben wird, die die Bibliothek nutzt und die Funktionalitäten nachweist. Die Anwendungen sind jeweils in der gleichen Programmiersprache geschrieben, wie </w:t>
      </w:r>
      <w:r w:rsidR="001B3442">
        <w:t xml:space="preserve">die </w:t>
      </w:r>
      <w:r w:rsidR="00E4612E">
        <w:t>jeweilige Port</w:t>
      </w:r>
      <w:r w:rsidR="001B3442">
        <w:t>ierung</w:t>
      </w:r>
      <w:r w:rsidR="00E4612E">
        <w:t>.</w:t>
      </w:r>
    </w:p>
    <w:p w14:paraId="7659CCB7" w14:textId="77777777" w:rsidR="00E4612E" w:rsidRDefault="00E4612E" w:rsidP="00990AF7">
      <w:pPr>
        <w:pStyle w:val="StandardPTB"/>
      </w:pPr>
    </w:p>
    <w:p w14:paraId="6E0F84C9" w14:textId="77777777" w:rsidR="00BD5532" w:rsidRDefault="00BD5532" w:rsidP="00BD5532">
      <w:pPr>
        <w:pStyle w:val="B3"/>
      </w:pPr>
      <w:bookmarkStart w:id="45" w:name="_Toc349901689"/>
      <w:r>
        <w:t>Dokumentation des Studienprojektes</w:t>
      </w:r>
      <w:bookmarkEnd w:id="45"/>
    </w:p>
    <w:p w14:paraId="6465FA0B" w14:textId="77777777" w:rsidR="00E4612E" w:rsidRDefault="00E4612E" w:rsidP="00E4612E">
      <w:pPr>
        <w:pStyle w:val="StandardPTB"/>
      </w:pPr>
      <w:r>
        <w:t>Zum Abschluss des Projektes und nachdem alle Arbeiten durchgeführt sind, ist eine Dokumentation zu erstellen, die den Fortschritt, die Bearbeitungsschritte und den Zustand des Projektes darstellt. Weiterhin sind in der Dokumentation Probleme und Techniken, die während des Projektes aufgetreten oder genutzt worden sind, zu beschreiben.</w:t>
      </w:r>
    </w:p>
    <w:p w14:paraId="37366EE8" w14:textId="77777777" w:rsidR="00E92D3F" w:rsidRDefault="00E92D3F" w:rsidP="00E92D3F">
      <w:pPr>
        <w:pStyle w:val="B2"/>
      </w:pPr>
      <w:bookmarkStart w:id="46" w:name="_Toc349901690"/>
      <w:r>
        <w:t>Zeitplan des Projektes</w:t>
      </w:r>
      <w:bookmarkEnd w:id="46"/>
    </w:p>
    <w:p w14:paraId="3E499E3C" w14:textId="77777777" w:rsidR="00213BE6" w:rsidRDefault="003F7E91" w:rsidP="00213BE6">
      <w:pPr>
        <w:pStyle w:val="StandardPTB"/>
      </w:pPr>
      <w:r>
        <w:t>Die nachfolgende Auflistung stellt die zeitliche Planung und die Umsetzungsphasen des Studienprojektes SPI IT 3201 dar. Das Projekt wurde in mehrere Phasen unterteilt und folgendermaßen strukturiert:</w:t>
      </w:r>
    </w:p>
    <w:p w14:paraId="2948497A" w14:textId="77777777" w:rsidR="003F7E91" w:rsidRDefault="003F7E91" w:rsidP="00213BE6">
      <w:pPr>
        <w:pStyle w:val="StandardPTB"/>
      </w:pPr>
    </w:p>
    <w:p w14:paraId="55379374" w14:textId="77777777" w:rsidR="003F7E91" w:rsidRDefault="003F7E91" w:rsidP="003F7E91">
      <w:pPr>
        <w:pStyle w:val="StandardPTB"/>
        <w:numPr>
          <w:ilvl w:val="0"/>
          <w:numId w:val="28"/>
        </w:numPr>
      </w:pPr>
      <w:r>
        <w:t>Phase 1</w:t>
      </w:r>
      <w:r>
        <w:tab/>
      </w:r>
      <w:r>
        <w:tab/>
        <w:t>15.10.2012 – 04.11.2012</w:t>
      </w:r>
    </w:p>
    <w:p w14:paraId="5020A394" w14:textId="77777777" w:rsidR="003F7E91" w:rsidRDefault="003F7E91" w:rsidP="003F7E91">
      <w:pPr>
        <w:pStyle w:val="StandardPTB"/>
        <w:ind w:left="720"/>
      </w:pPr>
      <w:r>
        <w:t>Einarbeitung in die Themen „Matrizen“ und „Taylorpolynome“</w:t>
      </w:r>
    </w:p>
    <w:p w14:paraId="0F3047D3" w14:textId="77777777" w:rsidR="003F7E91" w:rsidRDefault="003F7E91" w:rsidP="003F7E91">
      <w:pPr>
        <w:pStyle w:val="StandardPTB"/>
        <w:ind w:left="720"/>
      </w:pPr>
      <w:r>
        <w:t>Analyse des vorhandenen Quellcodes</w:t>
      </w:r>
    </w:p>
    <w:p w14:paraId="4A402213" w14:textId="77777777" w:rsidR="003F7E91" w:rsidRDefault="00C96D4E" w:rsidP="003F7E91">
      <w:pPr>
        <w:pStyle w:val="StandardPTB"/>
        <w:ind w:left="720"/>
      </w:pPr>
      <w:r>
        <w:t>Entwicklung von Coding Conventions</w:t>
      </w:r>
    </w:p>
    <w:p w14:paraId="19680421" w14:textId="77777777" w:rsidR="00C96D4E" w:rsidRDefault="00C96D4E" w:rsidP="003F7E91">
      <w:pPr>
        <w:pStyle w:val="StandardPTB"/>
        <w:ind w:left="720"/>
      </w:pPr>
    </w:p>
    <w:p w14:paraId="46731591" w14:textId="77777777" w:rsidR="003F7E91" w:rsidRDefault="003F7E91" w:rsidP="003F7E91">
      <w:pPr>
        <w:pStyle w:val="StandardPTB"/>
        <w:numPr>
          <w:ilvl w:val="0"/>
          <w:numId w:val="28"/>
        </w:numPr>
      </w:pPr>
      <w:r>
        <w:t>Phase 2</w:t>
      </w:r>
      <w:r>
        <w:tab/>
      </w:r>
      <w:r>
        <w:tab/>
        <w:t>03.11.2012 – 23.12.2012</w:t>
      </w:r>
    </w:p>
    <w:p w14:paraId="480F42A1" w14:textId="77777777" w:rsidR="00C96D4E" w:rsidRDefault="00C96D4E" w:rsidP="00C96D4E">
      <w:pPr>
        <w:pStyle w:val="StandardPTB"/>
        <w:ind w:left="720"/>
      </w:pPr>
      <w:r>
        <w:t xml:space="preserve">Erstellung der Klassenbibliothek in C++ </w:t>
      </w:r>
    </w:p>
    <w:p w14:paraId="0C7BE3FF" w14:textId="77777777" w:rsidR="00C96D4E" w:rsidRDefault="00C96D4E" w:rsidP="00C96D4E">
      <w:pPr>
        <w:pStyle w:val="StandardPTB"/>
        <w:ind w:left="720"/>
      </w:pPr>
      <w:r>
        <w:t>Einhaltung der getroffenen Coding Conventions</w:t>
      </w:r>
    </w:p>
    <w:p w14:paraId="07E66862" w14:textId="77777777" w:rsidR="00C96D4E" w:rsidRDefault="00C96D4E" w:rsidP="00C96D4E">
      <w:pPr>
        <w:pStyle w:val="StandardPTB"/>
        <w:ind w:left="720"/>
      </w:pPr>
    </w:p>
    <w:p w14:paraId="2D3F3AAA" w14:textId="77777777" w:rsidR="003F7E91" w:rsidRDefault="003F7E91" w:rsidP="003F7E91">
      <w:pPr>
        <w:pStyle w:val="StandardPTB"/>
        <w:numPr>
          <w:ilvl w:val="0"/>
          <w:numId w:val="28"/>
        </w:numPr>
      </w:pPr>
      <w:r>
        <w:t>Phase 3</w:t>
      </w:r>
      <w:r>
        <w:tab/>
      </w:r>
      <w:r>
        <w:tab/>
        <w:t>07.01.2013 – 03.02.2012</w:t>
      </w:r>
    </w:p>
    <w:p w14:paraId="6DBA5509" w14:textId="77777777" w:rsidR="00C96D4E" w:rsidRDefault="00C96D4E" w:rsidP="00C96D4E">
      <w:pPr>
        <w:pStyle w:val="StandardPTB"/>
        <w:ind w:left="720"/>
      </w:pPr>
      <w:r>
        <w:t>Erstellung der Portierungen</w:t>
      </w:r>
    </w:p>
    <w:p w14:paraId="205D2CD6" w14:textId="77777777" w:rsidR="00C96D4E" w:rsidRDefault="00C96D4E" w:rsidP="00C96D4E">
      <w:pPr>
        <w:pStyle w:val="StandardPTB"/>
        <w:ind w:left="720"/>
      </w:pPr>
      <w:r>
        <w:t>C# - Version der Klassenbibliothek</w:t>
      </w:r>
    </w:p>
    <w:p w14:paraId="318DDD3E" w14:textId="77777777" w:rsidR="00C96D4E" w:rsidRDefault="00C96D4E" w:rsidP="00C96D4E">
      <w:pPr>
        <w:pStyle w:val="StandardPTB"/>
        <w:ind w:left="720"/>
      </w:pPr>
      <w:r>
        <w:t>Python - Version der Klassenbibliothek</w:t>
      </w:r>
    </w:p>
    <w:p w14:paraId="2A6D62A6" w14:textId="77777777" w:rsidR="00C96D4E" w:rsidRDefault="00C96D4E" w:rsidP="00C96D4E">
      <w:pPr>
        <w:pStyle w:val="StandardPTB"/>
        <w:ind w:left="720"/>
      </w:pPr>
    </w:p>
    <w:p w14:paraId="416E4CF3" w14:textId="77777777" w:rsidR="003F7E91" w:rsidRDefault="003F7E91" w:rsidP="003F7E91">
      <w:pPr>
        <w:pStyle w:val="StandardPTB"/>
        <w:numPr>
          <w:ilvl w:val="0"/>
          <w:numId w:val="28"/>
        </w:numPr>
      </w:pPr>
      <w:r>
        <w:t>Phase 4</w:t>
      </w:r>
      <w:r>
        <w:tab/>
      </w:r>
      <w:r>
        <w:tab/>
        <w:t>04.02.2012 – 03.03.2013</w:t>
      </w:r>
    </w:p>
    <w:p w14:paraId="3F8AED87" w14:textId="77777777" w:rsidR="00C96D4E" w:rsidRDefault="00C96D4E" w:rsidP="00C96D4E">
      <w:pPr>
        <w:pStyle w:val="StandardPTB"/>
        <w:ind w:left="720"/>
      </w:pPr>
      <w:r>
        <w:t>Dokumentation des Projektes</w:t>
      </w:r>
    </w:p>
    <w:p w14:paraId="4FC7396C" w14:textId="77777777" w:rsidR="00C96D4E" w:rsidRDefault="00C96D4E" w:rsidP="00C96D4E">
      <w:pPr>
        <w:pStyle w:val="StandardPTB"/>
        <w:ind w:left="720"/>
      </w:pPr>
      <w:r>
        <w:t>Abschließende Arbeiten</w:t>
      </w:r>
    </w:p>
    <w:p w14:paraId="28F2B4DC" w14:textId="77777777" w:rsidR="00C96D4E" w:rsidRDefault="00C96D4E" w:rsidP="00C96D4E">
      <w:pPr>
        <w:pStyle w:val="StandardPTB"/>
        <w:ind w:left="720"/>
      </w:pPr>
    </w:p>
    <w:p w14:paraId="0211207C" w14:textId="77777777" w:rsidR="003F7E91" w:rsidRDefault="003F7E91" w:rsidP="003F7E91">
      <w:pPr>
        <w:pStyle w:val="StandardPTB"/>
        <w:numPr>
          <w:ilvl w:val="0"/>
          <w:numId w:val="28"/>
        </w:numPr>
      </w:pPr>
      <w:r>
        <w:t>Abgabetermin</w:t>
      </w:r>
      <w:r>
        <w:tab/>
        <w:t>04.03.2012</w:t>
      </w:r>
    </w:p>
    <w:p w14:paraId="6617F03D" w14:textId="77777777" w:rsidR="00C96D4E" w:rsidRDefault="00C96D4E" w:rsidP="00C96D4E">
      <w:pPr>
        <w:pStyle w:val="StandardPTB"/>
        <w:ind w:left="720"/>
      </w:pPr>
      <w:r>
        <w:t>Termin für die Abgabe des Projektes im Hochschulbüro</w:t>
      </w:r>
    </w:p>
    <w:p w14:paraId="3F684109" w14:textId="77777777" w:rsidR="00C96D4E" w:rsidRDefault="00C96D4E" w:rsidP="00C96D4E">
      <w:pPr>
        <w:pStyle w:val="StandardPTB"/>
      </w:pPr>
    </w:p>
    <w:p w14:paraId="1D93BDD4" w14:textId="0E066145" w:rsidR="00C96D4E" w:rsidRDefault="00C96D4E" w:rsidP="00C96D4E">
      <w:pPr>
        <w:pStyle w:val="StandardPTB"/>
      </w:pPr>
      <w:r>
        <w:t>Projektbegleitend wurde eine Präsentation zur Studienarbe</w:t>
      </w:r>
      <w:r w:rsidR="0024566B">
        <w:t>it erstellt, welche am 14.12.20</w:t>
      </w:r>
      <w:r>
        <w:t>12 vor dem Kurs und dem Auftraggeber, in Pers</w:t>
      </w:r>
      <w:r w:rsidR="00446494">
        <w:t xml:space="preserve">on von </w:t>
      </w:r>
      <w:del w:id="47" w:author="Ritter, Marvin" w:date="2013-03-01T13:15:00Z">
        <w:r>
          <w:delText>Fr.</w:delText>
        </w:r>
      </w:del>
      <w:ins w:id="48" w:author="Ritter, Marvin" w:date="2013-03-01T13:15:00Z">
        <w:r w:rsidR="00446494">
          <w:t>Frau</w:t>
        </w:r>
      </w:ins>
      <w:r w:rsidR="00446494">
        <w:t xml:space="preserve"> Prof. Dr. Monett</w:t>
      </w:r>
      <w:del w:id="49" w:author="Ritter, Marvin" w:date="2013-03-01T13:15:00Z">
        <w:r>
          <w:delText xml:space="preserve"> Diaz</w:delText>
        </w:r>
      </w:del>
      <w:r>
        <w:t xml:space="preserve">, abgehalten </w:t>
      </w:r>
      <w:del w:id="50" w:author="Ritter, Marvin" w:date="2013-03-01T13:15:00Z">
        <w:r>
          <w:delText>worden ist</w:delText>
        </w:r>
      </w:del>
      <w:ins w:id="51" w:author="Ritter, Marvin" w:date="2013-03-01T13:15:00Z">
        <w:r w:rsidR="009151AE">
          <w:t>wurde</w:t>
        </w:r>
      </w:ins>
      <w:r>
        <w:t xml:space="preserve">. </w:t>
      </w:r>
    </w:p>
    <w:p w14:paraId="47E63366" w14:textId="77777777" w:rsidR="00990AF7" w:rsidRDefault="00BB21FE" w:rsidP="00C96D4E">
      <w:pPr>
        <w:pStyle w:val="B"/>
      </w:pPr>
      <w:r>
        <w:br w:type="page"/>
      </w:r>
      <w:bookmarkStart w:id="52" w:name="_Toc349901691"/>
      <w:r w:rsidR="00990AF7">
        <w:t>Mathematische Erläuterungen</w:t>
      </w:r>
      <w:bookmarkEnd w:id="52"/>
    </w:p>
    <w:p w14:paraId="654EB189" w14:textId="77777777" w:rsidR="001B3442" w:rsidRDefault="001B3442" w:rsidP="001B3442">
      <w:pPr>
        <w:pStyle w:val="StandardPTB"/>
      </w:pPr>
      <w:r>
        <w:t>Dieser Abschnitt gibt einen kurzen Einblick in die für das Projekt notwendigen mathematischen Grundlagen. Das Verständnis wie mit Matrizen und Taylor Polynomen gerechnet wird war essentiell für die Entwicklung der Klassenbibliothek.</w:t>
      </w:r>
    </w:p>
    <w:p w14:paraId="16FDBAAD" w14:textId="77777777" w:rsidR="001B3442" w:rsidRDefault="001B3442" w:rsidP="001B3442">
      <w:pPr>
        <w:pStyle w:val="StandardPTB"/>
      </w:pPr>
    </w:p>
    <w:p w14:paraId="1EEF3386" w14:textId="77777777" w:rsidR="001B3442" w:rsidRDefault="001B3442" w:rsidP="001B3442">
      <w:pPr>
        <w:pStyle w:val="B2"/>
      </w:pPr>
      <w:bookmarkStart w:id="53" w:name="_Toc349901692"/>
      <w:r>
        <w:t>Matrix</w:t>
      </w:r>
      <w:bookmarkEnd w:id="53"/>
    </w:p>
    <w:p w14:paraId="599869C1" w14:textId="77777777" w:rsidR="001B3442" w:rsidRDefault="001B3442" w:rsidP="001B3442">
      <w:pPr>
        <w:pStyle w:val="StandardPTB"/>
      </w:pPr>
      <w:r>
        <w:t>Als Schlüsselelement aus der Linearen Algebra taucht die Matrix in fast allen Gebieten der Mathematik und somit auch in vielen Bereichen der Informatik, z. B. 3D Grafiken und Künstliche Intelligenz, auf. Dabei handelt es sich meist um Matrizen von reellen Zahlen. Natürlich lassen sich auch mit anderen mathematischen Objekten, wie komplexe Zahlen oder Polynome, Matrizen bilden.</w:t>
      </w:r>
    </w:p>
    <w:p w14:paraId="471DF54B" w14:textId="77777777" w:rsidR="001B3442" w:rsidRDefault="001B3442" w:rsidP="001B3442">
      <w:pPr>
        <w:pStyle w:val="StandardPTB"/>
      </w:pPr>
      <w:r>
        <w:t>Allen gemeinsam ist eine rechteckige, durch Zeilen und Spalten gegliederte Anordnung der Elemente.</w:t>
      </w:r>
    </w:p>
    <w:p w14:paraId="63581277" w14:textId="77777777" w:rsidR="001B3442" w:rsidRDefault="00051C74" w:rsidP="001B3442">
      <w:pPr>
        <w:pStyle w:val="StandardPTB"/>
      </w:pPr>
      <w:r>
        <w:rPr>
          <w:noProof/>
          <w:lang w:eastAsia="de-DE"/>
        </w:rPr>
        <w:drawing>
          <wp:inline distT="0" distB="0" distL="0" distR="0">
            <wp:extent cx="5581650" cy="2980690"/>
            <wp:effectExtent l="19050" t="19050" r="19050" b="10160"/>
            <wp:docPr id="4" name="Bild 4" descr="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ri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2980690"/>
                    </a:xfrm>
                    <a:prstGeom prst="rect">
                      <a:avLst/>
                    </a:prstGeom>
                    <a:noFill/>
                    <a:ln w="6350" cmpd="sng">
                      <a:solidFill>
                        <a:srgbClr val="000000"/>
                      </a:solidFill>
                      <a:miter lim="800000"/>
                      <a:headEnd/>
                      <a:tailEnd/>
                    </a:ln>
                    <a:effectLst/>
                  </pic:spPr>
                </pic:pic>
              </a:graphicData>
            </a:graphic>
          </wp:inline>
        </w:drawing>
      </w:r>
    </w:p>
    <w:p w14:paraId="44C93F5D" w14:textId="77777777" w:rsidR="001B3442" w:rsidRPr="001B3442" w:rsidRDefault="001B3442" w:rsidP="005379ED">
      <w:pPr>
        <w:pStyle w:val="Anhang2"/>
        <w:ind w:firstLine="567"/>
      </w:pPr>
      <w:bookmarkStart w:id="54" w:name="_Toc349901732"/>
      <w:r w:rsidRPr="001B3442">
        <w:t xml:space="preserve">Abbildung </w:t>
      </w:r>
      <w:r>
        <w:t>3</w:t>
      </w:r>
      <w:r w:rsidRPr="001B3442">
        <w:t xml:space="preserve">-1: </w:t>
      </w:r>
      <w:r>
        <w:t>Darstellung einer Matrix</w:t>
      </w:r>
      <w:bookmarkEnd w:id="54"/>
    </w:p>
    <w:p w14:paraId="7790AE58" w14:textId="77777777" w:rsidR="001B3442" w:rsidRDefault="001B3442" w:rsidP="001B3442">
      <w:pPr>
        <w:pStyle w:val="StandardPTB"/>
      </w:pPr>
    </w:p>
    <w:p w14:paraId="047D64D4" w14:textId="77777777" w:rsidR="001B3442" w:rsidRDefault="001B3442" w:rsidP="001B3442">
      <w:pPr>
        <w:pStyle w:val="B2"/>
      </w:pPr>
      <w:r>
        <w:br w:type="page"/>
      </w:r>
      <w:bookmarkStart w:id="55" w:name="_Toc349901693"/>
      <w:r>
        <w:t>Taylorpolynom</w:t>
      </w:r>
      <w:bookmarkEnd w:id="55"/>
    </w:p>
    <w:p w14:paraId="5991BA0F" w14:textId="77777777" w:rsidR="001B3442" w:rsidRDefault="001B3442" w:rsidP="001B3442">
      <w:pPr>
        <w:pStyle w:val="StandardPTB"/>
      </w:pPr>
      <w:r>
        <w:t>Taylorpolynome sind Potenzreihen zur Annährung von Funktionen in einer festgelegten Umgebung. Innerhalb dieser Umgebung ist die Annährung sehr gut, sodass mit dem Taylorpolynom gerechnet werden kann. Dies ist oft einfacher und schneller als die Benutzung der Originalfunktion.</w:t>
      </w:r>
    </w:p>
    <w:p w14:paraId="469BAF42" w14:textId="77777777" w:rsidR="001B3442" w:rsidRDefault="001B3442" w:rsidP="001B3442">
      <w:pPr>
        <w:pStyle w:val="StandardPTB"/>
      </w:pPr>
      <w:r>
        <w:t>Die unendliche Taylorreihe ist dabei wie folgt definiert:</w:t>
      </w:r>
    </w:p>
    <w:p w14:paraId="5D9F60B3" w14:textId="77777777" w:rsidR="001B3442" w:rsidRDefault="00051C74" w:rsidP="001B3442">
      <w:pPr>
        <w:pStyle w:val="StandardPTB"/>
      </w:pPr>
      <w:r>
        <w:rPr>
          <w:noProof/>
          <w:lang w:eastAsia="de-DE"/>
        </w:rPr>
        <w:drawing>
          <wp:inline distT="0" distB="0" distL="0" distR="0">
            <wp:extent cx="5747385" cy="1175385"/>
            <wp:effectExtent l="19050" t="19050" r="24765" b="24765"/>
            <wp:docPr id="5" name="Bild 5" descr="Taylorre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ylorreih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7385" cy="1175385"/>
                    </a:xfrm>
                    <a:prstGeom prst="rect">
                      <a:avLst/>
                    </a:prstGeom>
                    <a:noFill/>
                    <a:ln w="6350" cmpd="sng">
                      <a:solidFill>
                        <a:srgbClr val="000000"/>
                      </a:solidFill>
                      <a:miter lim="800000"/>
                      <a:headEnd/>
                      <a:tailEnd/>
                    </a:ln>
                    <a:effectLst/>
                  </pic:spPr>
                </pic:pic>
              </a:graphicData>
            </a:graphic>
          </wp:inline>
        </w:drawing>
      </w:r>
    </w:p>
    <w:p w14:paraId="464D982E" w14:textId="77777777" w:rsidR="001B3442" w:rsidRPr="001B3442" w:rsidRDefault="001B3442" w:rsidP="005379ED">
      <w:pPr>
        <w:pStyle w:val="Anhang2"/>
        <w:ind w:firstLine="709"/>
      </w:pPr>
      <w:bookmarkStart w:id="56" w:name="_Toc349901733"/>
      <w:r w:rsidRPr="001B3442">
        <w:t xml:space="preserve">Abbildung </w:t>
      </w:r>
      <w:r>
        <w:t>3</w:t>
      </w:r>
      <w:r w:rsidRPr="001B3442">
        <w:t>-</w:t>
      </w:r>
      <w:r>
        <w:t>2</w:t>
      </w:r>
      <w:r w:rsidRPr="001B3442">
        <w:t xml:space="preserve">: </w:t>
      </w:r>
      <w:r w:rsidR="004E0641">
        <w:t>Taylorreihe</w:t>
      </w:r>
      <w:bookmarkEnd w:id="56"/>
    </w:p>
    <w:p w14:paraId="29D3FECB" w14:textId="77777777" w:rsidR="001B3442" w:rsidRDefault="001B3442" w:rsidP="001B3442">
      <w:pPr>
        <w:pStyle w:val="StandardPTB"/>
      </w:pPr>
    </w:p>
    <w:p w14:paraId="44E282AB" w14:textId="77777777" w:rsidR="001B3442" w:rsidRDefault="001B3442" w:rsidP="001B3442">
      <w:pPr>
        <w:pStyle w:val="StandardPTB"/>
      </w:pPr>
      <w:r>
        <w:t>Ein Taylorpolynom ist eine nach n Schritten abgebrochene Taylorreihe für eine Stelle a. Je größer n</w:t>
      </w:r>
      <w:r w:rsidR="004E0641">
        <w:t xml:space="preserve"> ist, desto</w:t>
      </w:r>
      <w:r>
        <w:t xml:space="preserve"> genauer wird die Annährung wie das Beispiel für die Wurzelfunktion an der Stelle 4 zeigt.</w:t>
      </w:r>
    </w:p>
    <w:p w14:paraId="40BBBA8E" w14:textId="77777777" w:rsidR="004E0641" w:rsidRDefault="00051C74" w:rsidP="001B3442">
      <w:pPr>
        <w:pStyle w:val="StandardPTB"/>
      </w:pPr>
      <w:r>
        <w:rPr>
          <w:noProof/>
          <w:lang w:eastAsia="de-DE"/>
        </w:rPr>
        <w:drawing>
          <wp:inline distT="0" distB="0" distL="0" distR="0">
            <wp:extent cx="5747385" cy="2410460"/>
            <wp:effectExtent l="19050" t="19050" r="24765" b="27940"/>
            <wp:docPr id="6" name="Bild 6" descr="Taylorpolyn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ylorpolyn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7385" cy="2410460"/>
                    </a:xfrm>
                    <a:prstGeom prst="rect">
                      <a:avLst/>
                    </a:prstGeom>
                    <a:noFill/>
                    <a:ln w="6350" cmpd="sng">
                      <a:solidFill>
                        <a:srgbClr val="000000"/>
                      </a:solidFill>
                      <a:miter lim="800000"/>
                      <a:headEnd/>
                      <a:tailEnd/>
                    </a:ln>
                    <a:effectLst/>
                  </pic:spPr>
                </pic:pic>
              </a:graphicData>
            </a:graphic>
          </wp:inline>
        </w:drawing>
      </w:r>
    </w:p>
    <w:p w14:paraId="7CF0AAA8" w14:textId="77777777" w:rsidR="004E0641" w:rsidRPr="001B3442" w:rsidRDefault="004E0641" w:rsidP="005379ED">
      <w:pPr>
        <w:pStyle w:val="Anhang2"/>
        <w:ind w:firstLine="709"/>
      </w:pPr>
      <w:bookmarkStart w:id="57" w:name="_Toc349901734"/>
      <w:r w:rsidRPr="001B3442">
        <w:t xml:space="preserve">Abbildung </w:t>
      </w:r>
      <w:r w:rsidRPr="005379ED">
        <w:t>3</w:t>
      </w:r>
      <w:r w:rsidRPr="001B3442">
        <w:t>-</w:t>
      </w:r>
      <w:r w:rsidRPr="005379ED">
        <w:t>3</w:t>
      </w:r>
      <w:r w:rsidRPr="001B3442">
        <w:t xml:space="preserve">: </w:t>
      </w:r>
      <w:r w:rsidRPr="005379ED">
        <w:t>Taylorpolynom</w:t>
      </w:r>
      <w:bookmarkEnd w:id="57"/>
    </w:p>
    <w:p w14:paraId="37CFDD67" w14:textId="77777777" w:rsidR="004E0641" w:rsidRDefault="004E0641" w:rsidP="001B3442">
      <w:pPr>
        <w:pStyle w:val="StandardPTB"/>
      </w:pPr>
    </w:p>
    <w:p w14:paraId="3C6D8153" w14:textId="77777777" w:rsidR="004E0641" w:rsidRDefault="00051C74" w:rsidP="001B3442">
      <w:pPr>
        <w:pStyle w:val="StandardPTB"/>
      </w:pPr>
      <w:r>
        <w:rPr>
          <w:noProof/>
          <w:lang w:eastAsia="de-DE"/>
        </w:rPr>
        <w:drawing>
          <wp:inline distT="0" distB="0" distL="0" distR="0">
            <wp:extent cx="5747385" cy="4441190"/>
            <wp:effectExtent l="19050" t="19050" r="24765" b="16510"/>
            <wp:docPr id="7" name="Bild 7" descr="Wurzel-Taylorpolyn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urzel-Taylorpolyn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7385" cy="4441190"/>
                    </a:xfrm>
                    <a:prstGeom prst="rect">
                      <a:avLst/>
                    </a:prstGeom>
                    <a:noFill/>
                    <a:ln w="6350" cmpd="sng">
                      <a:solidFill>
                        <a:srgbClr val="000000"/>
                      </a:solidFill>
                      <a:miter lim="800000"/>
                      <a:headEnd/>
                      <a:tailEnd/>
                    </a:ln>
                    <a:effectLst/>
                  </pic:spPr>
                </pic:pic>
              </a:graphicData>
            </a:graphic>
          </wp:inline>
        </w:drawing>
      </w:r>
    </w:p>
    <w:p w14:paraId="50071CE0" w14:textId="77777777" w:rsidR="004E0641" w:rsidRPr="001B3442" w:rsidRDefault="004E0641" w:rsidP="005379ED">
      <w:pPr>
        <w:pStyle w:val="Anhang2"/>
        <w:ind w:firstLine="432"/>
      </w:pPr>
      <w:bookmarkStart w:id="58" w:name="_Toc349901735"/>
      <w:r w:rsidRPr="001B3442">
        <w:t xml:space="preserve">Abbildung </w:t>
      </w:r>
      <w:r w:rsidRPr="005379ED">
        <w:t>3</w:t>
      </w:r>
      <w:r w:rsidRPr="001B3442">
        <w:t>-</w:t>
      </w:r>
      <w:r w:rsidRPr="005379ED">
        <w:t>4</w:t>
      </w:r>
      <w:r w:rsidRPr="001B3442">
        <w:t xml:space="preserve">: </w:t>
      </w:r>
      <w:r w:rsidRPr="005379ED">
        <w:t>Wurzel-Taylorpolynom</w:t>
      </w:r>
      <w:bookmarkEnd w:id="58"/>
    </w:p>
    <w:p w14:paraId="3BEBA168" w14:textId="77777777" w:rsidR="00935430" w:rsidRDefault="00935430" w:rsidP="00935430">
      <w:pPr>
        <w:pStyle w:val="StandardPTB"/>
      </w:pPr>
    </w:p>
    <w:p w14:paraId="599BD910" w14:textId="77777777" w:rsidR="002004C3" w:rsidRDefault="00935430" w:rsidP="002004C3">
      <w:pPr>
        <w:pStyle w:val="B"/>
      </w:pPr>
      <w:r>
        <w:br w:type="page"/>
      </w:r>
      <w:bookmarkStart w:id="59" w:name="_Toc349901694"/>
      <w:r w:rsidR="00EA62F4">
        <w:t>Test Driven Development</w:t>
      </w:r>
      <w:bookmarkEnd w:id="59"/>
    </w:p>
    <w:p w14:paraId="4AE32330" w14:textId="77777777" w:rsidR="002004C3" w:rsidRDefault="002004C3" w:rsidP="002004C3">
      <w:pPr>
        <w:pStyle w:val="B2"/>
      </w:pPr>
      <w:bookmarkStart w:id="60" w:name="_Toc349901695"/>
      <w:r>
        <w:t>Allgemeine Beschreibung</w:t>
      </w:r>
      <w:bookmarkEnd w:id="60"/>
    </w:p>
    <w:p w14:paraId="06C9C341" w14:textId="77777777" w:rsidR="002004C3" w:rsidRDefault="002004C3" w:rsidP="002004C3">
      <w:pPr>
        <w:pStyle w:val="StandardPTB"/>
      </w:pPr>
      <w:r>
        <w:t xml:space="preserve">In den Coding Conventions wurde beschlossen, dass die Entwicklung dieses Projektes den Richtlinien der </w:t>
      </w:r>
      <w:r w:rsidR="0024566B">
        <w:t>t</w:t>
      </w:r>
      <w:r>
        <w:t xml:space="preserve">estgetriebenen Entwicklung („Test Driven Development“) folgt. </w:t>
      </w:r>
    </w:p>
    <w:p w14:paraId="05544DCA" w14:textId="790B0997" w:rsidR="002004C3" w:rsidRDefault="002004C3" w:rsidP="002004C3">
      <w:pPr>
        <w:pStyle w:val="StandardPTB"/>
      </w:pPr>
      <w:r>
        <w:t xml:space="preserve">Bei dieser Form der Softwareentwicklung </w:t>
      </w:r>
      <w:del w:id="61" w:author="Ritter, Marvin" w:date="2013-03-01T13:15:00Z">
        <w:r>
          <w:delText>wird</w:delText>
        </w:r>
      </w:del>
      <w:ins w:id="62" w:author="Ritter, Marvin" w:date="2013-03-01T13:15:00Z">
        <w:r w:rsidR="009151AE">
          <w:t>werden</w:t>
        </w:r>
      </w:ins>
      <w:r>
        <w:t xml:space="preserve"> vor der Entwicklung einer Funktionalität</w:t>
      </w:r>
      <w:del w:id="63" w:author="Ritter, Marvin" w:date="2013-03-01T13:15:00Z">
        <w:r>
          <w:delText>,</w:delText>
        </w:r>
      </w:del>
      <w:r>
        <w:t xml:space="preserve"> ein oder mehrere Teste geschrieben, die sicherstellen sollen, dass die Funktionalität </w:t>
      </w:r>
      <w:r w:rsidR="0024566B">
        <w:t>gegeben ist</w:t>
      </w:r>
      <w:r>
        <w:t xml:space="preserve">. In den Softwaretests legt man </w:t>
      </w:r>
      <w:r w:rsidRPr="00D92B21">
        <w:rPr>
          <w:i/>
        </w:rPr>
        <w:t>Assertions</w:t>
      </w:r>
      <w:r>
        <w:rPr>
          <w:b/>
          <w:i/>
        </w:rPr>
        <w:t xml:space="preserve"> </w:t>
      </w:r>
      <w:r>
        <w:t xml:space="preserve">(Annahmen) fest, die je nach Annahme und Test übereinstimmen müssen. </w:t>
      </w:r>
    </w:p>
    <w:p w14:paraId="0E38E234" w14:textId="27A9F2F7" w:rsidR="00E61607" w:rsidRPr="002004C3" w:rsidRDefault="00E61607" w:rsidP="002004C3">
      <w:pPr>
        <w:pStyle w:val="StandardPTB"/>
      </w:pPr>
      <w:r>
        <w:t xml:space="preserve">Die Softwaretests werden bei jedem Kompiliervorgang ausgeführt und sollten nach dem Schreiben fehlschlagen, da die Funktionalität noch nicht implementiert ist. </w:t>
      </w:r>
      <w:r>
        <w:br/>
        <w:t xml:space="preserve">Ist der Softwaretest fertig, folgt der Beginn der Implementierung der Funktionalität. Ist dieser Vorgang fertiggestellt kann neu kompiliert werden. Sollte der Softwaretest weiterhin fehlschlagen, gibt es dafür </w:t>
      </w:r>
      <w:r w:rsidR="0024566B">
        <w:t>zwei</w:t>
      </w:r>
      <w:r>
        <w:t xml:space="preserve"> Gründe. Entweder ist der Test falsch geschrieben, </w:t>
      </w:r>
      <w:del w:id="64" w:author="Ritter, Marvin" w:date="2013-03-01T13:15:00Z">
        <w:r>
          <w:delText xml:space="preserve">was möglichst vermieden werden sollte, </w:delText>
        </w:r>
      </w:del>
      <w:r>
        <w:t xml:space="preserve">oder die Funktionalität ist nicht korrekt implementiert. Hierbei </w:t>
      </w:r>
      <w:del w:id="65" w:author="Ritter, Marvin" w:date="2013-03-01T13:15:00Z">
        <w:r>
          <w:delText>soll</w:delText>
        </w:r>
      </w:del>
      <w:ins w:id="66" w:author="Ritter, Marvin" w:date="2013-03-01T13:15:00Z">
        <w:r w:rsidR="00A03537">
          <w:t>muss</w:t>
        </w:r>
      </w:ins>
      <w:r>
        <w:t xml:space="preserve"> die Funktionalität nun solange korrigiert werden, bis der Softwaretest erfolgreich ist. Als </w:t>
      </w:r>
      <w:r w:rsidR="00A03537">
        <w:t xml:space="preserve">nächstes kann die </w:t>
      </w:r>
      <w:del w:id="67" w:author="Ritter, Marvin" w:date="2013-03-01T13:15:00Z">
        <w:r>
          <w:delText>Implementation</w:delText>
        </w:r>
      </w:del>
      <w:ins w:id="68" w:author="Ritter, Marvin" w:date="2013-03-01T13:15:00Z">
        <w:r w:rsidR="00A03537">
          <w:t>Implementierung</w:t>
        </w:r>
      </w:ins>
      <w:r>
        <w:t xml:space="preserve"> weiterer Funktionalitäten entsprechend diesem Modell erfolgen.</w:t>
      </w:r>
    </w:p>
    <w:p w14:paraId="374A91A0" w14:textId="77777777" w:rsidR="002004C3" w:rsidRDefault="002004C3" w:rsidP="002004C3">
      <w:pPr>
        <w:pStyle w:val="StandardPTB"/>
      </w:pPr>
    </w:p>
    <w:p w14:paraId="42C16B76" w14:textId="77777777" w:rsidR="002004C3" w:rsidRDefault="002004C3" w:rsidP="002004C3">
      <w:pPr>
        <w:pStyle w:val="B2"/>
      </w:pPr>
      <w:bookmarkStart w:id="69" w:name="_Toc349901696"/>
      <w:r>
        <w:t>GTest Framework</w:t>
      </w:r>
      <w:bookmarkEnd w:id="69"/>
    </w:p>
    <w:p w14:paraId="11445A86" w14:textId="63CD7AA5" w:rsidR="009E1CBE" w:rsidRPr="00C70584" w:rsidRDefault="009E1CBE" w:rsidP="009E1CBE">
      <w:pPr>
        <w:pStyle w:val="StandardPTB"/>
      </w:pPr>
      <w:r>
        <w:t xml:space="preserve">Im Rahmen der Analysephase wurde beschlossen, dass das </w:t>
      </w:r>
      <w:r w:rsidR="00170830">
        <w:t>„</w:t>
      </w:r>
      <w:r>
        <w:t>Google C++ Testing Framework</w:t>
      </w:r>
      <w:r w:rsidR="00170830">
        <w:t>“</w:t>
      </w:r>
      <w:r w:rsidR="00A03537">
        <w:t xml:space="preserve"> für die C++ </w:t>
      </w:r>
      <w:del w:id="70" w:author="Ritter, Marvin" w:date="2013-03-01T13:15:00Z">
        <w:r>
          <w:delText>Implementation</w:delText>
        </w:r>
      </w:del>
      <w:ins w:id="71" w:author="Ritter, Marvin" w:date="2013-03-01T13:15:00Z">
        <w:r w:rsidR="00A03537">
          <w:t>Implementierung</w:t>
        </w:r>
      </w:ins>
      <w:r>
        <w:t xml:space="preserve"> der Klassenbibliothek genutzt wird. Die Gründe hierfür sind die relativ einfache Integration und die Plattformunabhängigkeit</w:t>
      </w:r>
      <w:r w:rsidRPr="009E1CBE">
        <w:t xml:space="preserve"> </w:t>
      </w:r>
      <w:r>
        <w:t>des Frameworks. Zudem gibt es schon viele vorgefertigte Assertions</w:t>
      </w:r>
      <w:r w:rsidR="00364A2C">
        <w:t xml:space="preserve">, wie zum Beispiel „ASSERT_TRUE(value)“, </w:t>
      </w:r>
      <w:del w:id="72" w:author="Ritter, Marvin" w:date="2013-03-01T13:15:00Z">
        <w:r w:rsidR="00364A2C">
          <w:delText>wo</w:delText>
        </w:r>
      </w:del>
      <w:ins w:id="73" w:author="Ritter, Marvin" w:date="2013-03-01T13:15:00Z">
        <w:r w:rsidR="00A03537">
          <w:t>in der</w:t>
        </w:r>
      </w:ins>
      <w:r w:rsidR="00364A2C">
        <w:t xml:space="preserve"> angenommen wird, dass der Wert „value“ „true“ ist. Wird der Softwaretest durchgeführt und „value“ ist ungleich „true“, so führt </w:t>
      </w:r>
      <w:del w:id="74" w:author="Ritter, Marvin" w:date="2013-03-01T13:15:00Z">
        <w:r w:rsidR="00364A2C">
          <w:delText>es dazu, dass der Test fehlschlägt</w:delText>
        </w:r>
      </w:del>
      <w:ins w:id="75" w:author="Ritter, Marvin" w:date="2013-03-01T13:15:00Z">
        <w:r w:rsidR="00A03537">
          <w:t>die</w:t>
        </w:r>
        <w:r w:rsidR="00364A2C">
          <w:t xml:space="preserve">s </w:t>
        </w:r>
        <w:r w:rsidR="00A03537">
          <w:t>zum Fehlschlagen des</w:t>
        </w:r>
        <w:r w:rsidR="00364A2C">
          <w:t xml:space="preserve"> Test</w:t>
        </w:r>
        <w:r w:rsidR="00A03537">
          <w:t>s</w:t>
        </w:r>
      </w:ins>
      <w:r w:rsidR="00364A2C">
        <w:t>, wobei man bei C++ aufpassen muss, da ein boolscher Datentyp ein Integer-Datentyp ist und jeder Wert ungleich „0“ „true“ ergibt.</w:t>
      </w:r>
      <w:r w:rsidR="00C70584">
        <w:t xml:space="preserve"> Weitere häufig verwendete Assertions prüfen zum Beispiel auf Gleichheit oder Ungleichheit von Werten oder Objekten oder auch darauf, dass manche Funktionen eine </w:t>
      </w:r>
      <w:r w:rsidR="00C70584" w:rsidRPr="00D92B21">
        <w:rPr>
          <w:i/>
        </w:rPr>
        <w:t>Exception</w:t>
      </w:r>
      <w:r w:rsidR="00D92B21">
        <w:t xml:space="preserve"> auslösen</w:t>
      </w:r>
      <w:r w:rsidR="00C70584">
        <w:t xml:space="preserve"> (vgl. </w:t>
      </w:r>
      <w:hyperlink r:id="rId19" w:history="1">
        <w:r w:rsidR="00C70584">
          <w:rPr>
            <w:rStyle w:val="Hyperlink"/>
            <w:color w:val="auto"/>
            <w:u w:val="none"/>
          </w:rPr>
          <w:t>http://code.google.com/p/googletest/</w:t>
        </w:r>
      </w:hyperlink>
      <w:r w:rsidR="00C70584">
        <w:t>)</w:t>
      </w:r>
      <w:r w:rsidR="00D92B21">
        <w:t>.</w:t>
      </w:r>
    </w:p>
    <w:p w14:paraId="06517331" w14:textId="77777777" w:rsidR="009E1CBE" w:rsidRPr="00C70584" w:rsidRDefault="009E1CBE" w:rsidP="009E1CBE">
      <w:pPr>
        <w:pStyle w:val="StandardPTB"/>
      </w:pPr>
    </w:p>
    <w:p w14:paraId="7DBCCE3A" w14:textId="5CE6FBE2" w:rsidR="002004C3" w:rsidRDefault="002004C3" w:rsidP="002004C3">
      <w:pPr>
        <w:pStyle w:val="B2"/>
      </w:pPr>
      <w:bookmarkStart w:id="76" w:name="_Toc349901697"/>
      <w:r>
        <w:t>Beispiel</w:t>
      </w:r>
      <w:r w:rsidR="00A03537">
        <w:t xml:space="preserve">hafte Implementation eines </w:t>
      </w:r>
      <w:del w:id="77" w:author="Ritter, Marvin" w:date="2013-03-01T13:15:00Z">
        <w:r>
          <w:delText>Testes</w:delText>
        </w:r>
      </w:del>
      <w:ins w:id="78" w:author="Ritter, Marvin" w:date="2013-03-01T13:15:00Z">
        <w:r w:rsidR="00A03537">
          <w:t>Test</w:t>
        </w:r>
        <w:r>
          <w:t>s</w:t>
        </w:r>
      </w:ins>
      <w:bookmarkEnd w:id="76"/>
    </w:p>
    <w:p w14:paraId="4F408673" w14:textId="77777777" w:rsidR="00182A4A" w:rsidRDefault="00182A4A" w:rsidP="00182A4A">
      <w:pPr>
        <w:pStyle w:val="StandardPTB"/>
      </w:pPr>
      <w:r>
        <w:t xml:space="preserve">An dieser Stelle wird beispielhaft ein implementierter Softwaretest demonstriert, der für die Vergleichsoperatoren der Klasse </w:t>
      </w:r>
      <w:r w:rsidR="0024566B">
        <w:t>„</w:t>
      </w:r>
      <w:r>
        <w:t>Polynomial</w:t>
      </w:r>
      <w:r w:rsidR="0024566B">
        <w:t>“</w:t>
      </w:r>
      <w:r>
        <w:t xml:space="preserve"> geschrieben ist.</w:t>
      </w:r>
    </w:p>
    <w:p w14:paraId="7972BB85" w14:textId="77777777" w:rsidR="00595A46" w:rsidRDefault="00595A46" w:rsidP="00182A4A">
      <w:pPr>
        <w:pStyle w:val="StandardPTB"/>
      </w:pPr>
    </w:p>
    <w:p w14:paraId="4190E40A" w14:textId="77777777" w:rsidR="00460289" w:rsidRDefault="00051C74" w:rsidP="00460289">
      <w:pPr>
        <w:pStyle w:val="StandardPTB"/>
      </w:pPr>
      <w:r>
        <w:rPr>
          <w:noProof/>
          <w:lang w:eastAsia="de-DE"/>
        </w:rPr>
        <w:drawing>
          <wp:inline distT="0" distB="0" distL="0" distR="0">
            <wp:extent cx="5569585" cy="5711825"/>
            <wp:effectExtent l="19050" t="19050" r="12065" b="22225"/>
            <wp:docPr id="8" name="Bild 8" descr="GTest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Test_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9585" cy="5711825"/>
                    </a:xfrm>
                    <a:prstGeom prst="rect">
                      <a:avLst/>
                    </a:prstGeom>
                    <a:noFill/>
                    <a:ln w="6350" cmpd="sng">
                      <a:solidFill>
                        <a:srgbClr val="000000"/>
                      </a:solidFill>
                      <a:miter lim="800000"/>
                      <a:headEnd/>
                      <a:tailEnd/>
                    </a:ln>
                    <a:effectLst/>
                  </pic:spPr>
                </pic:pic>
              </a:graphicData>
            </a:graphic>
          </wp:inline>
        </w:drawing>
      </w:r>
    </w:p>
    <w:p w14:paraId="6E891DE2" w14:textId="77777777" w:rsidR="00182A4A" w:rsidRDefault="00182A4A" w:rsidP="00154810">
      <w:pPr>
        <w:pStyle w:val="Anhang2"/>
        <w:ind w:firstLine="709"/>
      </w:pPr>
      <w:bookmarkStart w:id="79" w:name="_Toc349901736"/>
      <w:r w:rsidRPr="00A236E7">
        <w:t xml:space="preserve">Abbildung </w:t>
      </w:r>
      <w:r w:rsidR="00244EC1">
        <w:t>4-</w:t>
      </w:r>
      <w:r w:rsidRPr="00A236E7">
        <w:t xml:space="preserve">1: </w:t>
      </w:r>
      <w:r>
        <w:t>GTest Beispiel – Vergleichsoperatoren</w:t>
      </w:r>
      <w:bookmarkEnd w:id="79"/>
    </w:p>
    <w:p w14:paraId="1D4C6788" w14:textId="77777777" w:rsidR="00182A4A" w:rsidRDefault="00182A4A" w:rsidP="00182A4A">
      <w:pPr>
        <w:pStyle w:val="StandardPTB"/>
      </w:pPr>
    </w:p>
    <w:p w14:paraId="172C8CC6" w14:textId="77777777" w:rsidR="00182A4A" w:rsidRDefault="00C6343C" w:rsidP="00182A4A">
      <w:pPr>
        <w:pStyle w:val="StandardPTB"/>
      </w:pPr>
      <w:r>
        <w:t xml:space="preserve">In Abbildung </w:t>
      </w:r>
      <w:r w:rsidR="004C657B">
        <w:t>4-</w:t>
      </w:r>
      <w:r>
        <w:t xml:space="preserve">1 ist der Test „comparison“ aus der Testgruppe „PolynomialOperator“ </w:t>
      </w:r>
      <w:r w:rsidR="00E36A90">
        <w:t xml:space="preserve">abgebildet. Dieser Test soll die Vergleichsoperatoren und den „Copy-Constructor“ der Klasse „Polynomial“ testen. In den Zeilen 158 - 165 werden die Polynome A und B initialisiert und mit Werten vorbelegt. Im anschließenden Teil von Zeile 167 bis Zeile 171 werden die Assertions durchgeführt, die angenommen werden. So wird zum Beispiel in Zeile 167 angenommen, dass der Ausdruck „A == A“ den Wert „true“ annimmt. In den Zeilen 173 und 174 wird als erstes das Polynom „asA“ initialisiert, durch den „Copy-Constructor“ mit Übergabe des Polynoms „A“, und dann geprüft, ob der Ausdruck „A == asA“ den Wert „true“ ergibt. Es wird also davon ausgegangen, dass nach erfolgter Initialisierung durch den „Copy-Constructor“ beide Polynome gleich sind. Dies wird ebenfalls noch einmal in Zeile 183 mit dem Ausdruck „ASSERT_EQ(A, asA);“ überprüft, da die </w:t>
      </w:r>
      <w:r w:rsidR="00502539">
        <w:t>Funktion</w:t>
      </w:r>
      <w:r w:rsidR="00E36A90">
        <w:t xml:space="preserve"> „ASSERT_EQ“ die Objekte „A“ und „asA“ ebenfalls auf Gleichheit prüft. In Zeile 184 wird geprüft, ob die Objekte „A“ und „B“ </w:t>
      </w:r>
      <w:r w:rsidR="001632CA">
        <w:t>ungleich („ASSERT_NE“ entspricht dem Ausdruck „Assert Not Equal“) sind.</w:t>
      </w:r>
    </w:p>
    <w:p w14:paraId="23213C88" w14:textId="77777777" w:rsidR="00595A46" w:rsidRDefault="00595A46" w:rsidP="00182A4A">
      <w:pPr>
        <w:pStyle w:val="StandardPTB"/>
      </w:pPr>
    </w:p>
    <w:p w14:paraId="4D1BF483" w14:textId="77777777" w:rsidR="00595A46" w:rsidRDefault="00595A46" w:rsidP="00595A46">
      <w:pPr>
        <w:pStyle w:val="B2"/>
      </w:pPr>
      <w:bookmarkStart w:id="80" w:name="_Toc349901698"/>
      <w:r>
        <w:t>GTest Ausgabe</w:t>
      </w:r>
      <w:bookmarkEnd w:id="80"/>
    </w:p>
    <w:p w14:paraId="44802DE4" w14:textId="77777777" w:rsidR="00595A46" w:rsidRDefault="00051C74" w:rsidP="00182A4A">
      <w:pPr>
        <w:pStyle w:val="StandardPTB"/>
      </w:pPr>
      <w:r>
        <w:rPr>
          <w:noProof/>
          <w:lang w:eastAsia="de-DE"/>
        </w:rPr>
        <w:drawing>
          <wp:inline distT="0" distB="0" distL="0" distR="0">
            <wp:extent cx="5747385" cy="2232660"/>
            <wp:effectExtent l="19050" t="19050" r="24765" b="15240"/>
            <wp:docPr id="9" name="Bild 9" descr="gtest_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test_err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7385" cy="2232660"/>
                    </a:xfrm>
                    <a:prstGeom prst="rect">
                      <a:avLst/>
                    </a:prstGeom>
                    <a:noFill/>
                    <a:ln w="6350" cmpd="sng">
                      <a:solidFill>
                        <a:srgbClr val="000000"/>
                      </a:solidFill>
                      <a:miter lim="800000"/>
                      <a:headEnd/>
                      <a:tailEnd/>
                    </a:ln>
                    <a:effectLst/>
                  </pic:spPr>
                </pic:pic>
              </a:graphicData>
            </a:graphic>
          </wp:inline>
        </w:drawing>
      </w:r>
    </w:p>
    <w:p w14:paraId="046D57AD" w14:textId="77777777" w:rsidR="00595A46" w:rsidRDefault="00595A46" w:rsidP="00154810">
      <w:pPr>
        <w:pStyle w:val="Anhang2"/>
        <w:ind w:firstLine="709"/>
      </w:pPr>
      <w:bookmarkStart w:id="81" w:name="_Toc349901737"/>
      <w:r w:rsidRPr="00A236E7">
        <w:t xml:space="preserve">Abbildung </w:t>
      </w:r>
      <w:r w:rsidR="00244EC1">
        <w:t>4-</w:t>
      </w:r>
      <w:r>
        <w:t>2</w:t>
      </w:r>
      <w:r w:rsidRPr="00A236E7">
        <w:t xml:space="preserve">: </w:t>
      </w:r>
      <w:r>
        <w:t>GTest Beispiel – Test Failed</w:t>
      </w:r>
      <w:bookmarkEnd w:id="81"/>
    </w:p>
    <w:p w14:paraId="71C94523" w14:textId="77777777" w:rsidR="00595A46" w:rsidRDefault="00595A46" w:rsidP="00595A46">
      <w:pPr>
        <w:pStyle w:val="StandardPTB"/>
      </w:pPr>
    </w:p>
    <w:p w14:paraId="516E3FE2" w14:textId="77777777" w:rsidR="00595A46" w:rsidRDefault="00595A46" w:rsidP="00595A46">
      <w:pPr>
        <w:pStyle w:val="StandardPTB"/>
      </w:pPr>
      <w:r>
        <w:t xml:space="preserve">In Abbildung </w:t>
      </w:r>
      <w:r w:rsidR="004C657B">
        <w:t>4-</w:t>
      </w:r>
      <w:r>
        <w:t>2 wird eine GTest Ausgabe nach einem Kompiliervorgang dargestellt, in dem ein Test fehlgeschlagen ist. In diesem Beispiel ist zu erkennen, dass in der Testgruppe „PolynomialExceptions“ im Test „OperatorExceptions“ der Test nicht erfolgreich durchgeführt werden konnte. Zudem gibt es noch weitere Informationen, an welcher Stelle der Test fehlgeschlagen ist. In diesem Beispiel wurde im Test erwartet, dass der Ausdruck „A /= B“ keine Exception auslöst und dass in diesem Test jedoch eine Exception ausgelöst wurde. So musste man die Funktionalität an dieser Stelle überarbeiten und neu kompilieren.</w:t>
      </w:r>
    </w:p>
    <w:p w14:paraId="0D9597CC" w14:textId="77777777" w:rsidR="00595A46" w:rsidRDefault="00595A46" w:rsidP="00182A4A">
      <w:pPr>
        <w:pStyle w:val="StandardPTB"/>
      </w:pPr>
    </w:p>
    <w:p w14:paraId="3EED26A8" w14:textId="77777777" w:rsidR="00595A46" w:rsidRPr="00A236E7" w:rsidRDefault="00051C74" w:rsidP="00182A4A">
      <w:pPr>
        <w:pStyle w:val="StandardPTB"/>
      </w:pPr>
      <w:r>
        <w:rPr>
          <w:noProof/>
          <w:lang w:eastAsia="de-DE"/>
        </w:rPr>
        <w:drawing>
          <wp:inline distT="0" distB="0" distL="0" distR="0">
            <wp:extent cx="5747385" cy="5771515"/>
            <wp:effectExtent l="19050" t="19050" r="24765" b="19685"/>
            <wp:docPr id="10" name="Bild 10" descr="g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te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7385" cy="5771515"/>
                    </a:xfrm>
                    <a:prstGeom prst="rect">
                      <a:avLst/>
                    </a:prstGeom>
                    <a:noFill/>
                    <a:ln w="6350" cmpd="sng">
                      <a:solidFill>
                        <a:srgbClr val="000000"/>
                      </a:solidFill>
                      <a:miter lim="800000"/>
                      <a:headEnd/>
                      <a:tailEnd/>
                    </a:ln>
                    <a:effectLst/>
                  </pic:spPr>
                </pic:pic>
              </a:graphicData>
            </a:graphic>
          </wp:inline>
        </w:drawing>
      </w:r>
    </w:p>
    <w:p w14:paraId="2AF0C1B1" w14:textId="77777777" w:rsidR="00595A46" w:rsidRDefault="00595A46" w:rsidP="00154810">
      <w:pPr>
        <w:pStyle w:val="Anhang2"/>
        <w:ind w:firstLine="432"/>
      </w:pPr>
      <w:bookmarkStart w:id="82" w:name="_Toc349901738"/>
      <w:r w:rsidRPr="00A236E7">
        <w:t xml:space="preserve">Abbildung </w:t>
      </w:r>
      <w:r w:rsidR="00244EC1">
        <w:t>4-</w:t>
      </w:r>
      <w:r>
        <w:t>3</w:t>
      </w:r>
      <w:r w:rsidRPr="00A236E7">
        <w:t xml:space="preserve">: </w:t>
      </w:r>
      <w:r>
        <w:t xml:space="preserve">GTest Beispiel – Test </w:t>
      </w:r>
      <w:r w:rsidR="005F57B7">
        <w:t>Passed</w:t>
      </w:r>
      <w:bookmarkEnd w:id="82"/>
    </w:p>
    <w:p w14:paraId="714361CA" w14:textId="77777777" w:rsidR="00182A4A" w:rsidRDefault="00182A4A" w:rsidP="00460289">
      <w:pPr>
        <w:pStyle w:val="StandardPTB"/>
      </w:pPr>
    </w:p>
    <w:p w14:paraId="410B6EF4" w14:textId="77777777" w:rsidR="00154810" w:rsidRDefault="00154810" w:rsidP="00460289">
      <w:pPr>
        <w:pStyle w:val="StandardPTB"/>
      </w:pPr>
      <w:r>
        <w:t xml:space="preserve">In Abbildung </w:t>
      </w:r>
      <w:r w:rsidR="004C657B">
        <w:t>4-</w:t>
      </w:r>
      <w:r>
        <w:t>3 wird eine GTest Ausgabe nach einem Kompiliervorgang dargestellt, in dem alle Softwareteste erfolgreich durchgeführt sind. In der drittletzten Zeile kann man erkennen, dass 9 Testgruppen mit insgesamt 72 Testfällen durchgeführt worden sind. Die Gesamtzeit für die Durchführung betrug 408 ms.</w:t>
      </w:r>
    </w:p>
    <w:p w14:paraId="6EAC681F" w14:textId="77777777" w:rsidR="00154810" w:rsidRDefault="00154810" w:rsidP="00460289">
      <w:pPr>
        <w:pStyle w:val="StandardPTB"/>
      </w:pPr>
      <w:r>
        <w:t>Dies ist die erwartete Ausgabe, wenn die Softwareteste und Funktionalitäten korrekt implementiert sind.</w:t>
      </w:r>
    </w:p>
    <w:p w14:paraId="6723532A" w14:textId="77777777" w:rsidR="003636DB" w:rsidRDefault="00935430" w:rsidP="005343F5">
      <w:pPr>
        <w:pStyle w:val="B"/>
      </w:pPr>
      <w:r>
        <w:br w:type="page"/>
      </w:r>
      <w:bookmarkStart w:id="83" w:name="_Toc349901699"/>
      <w:r w:rsidR="00FD5C6D">
        <w:t xml:space="preserve">Erstellung der </w:t>
      </w:r>
      <w:r w:rsidR="005B677D">
        <w:t>Klassenbibliothek</w:t>
      </w:r>
      <w:r w:rsidR="003636DB">
        <w:t xml:space="preserve"> in C</w:t>
      </w:r>
      <w:r w:rsidR="00BF2C50">
        <w:t>++</w:t>
      </w:r>
      <w:bookmarkEnd w:id="83"/>
      <w:r w:rsidR="003636DB">
        <w:t xml:space="preserve"> </w:t>
      </w:r>
    </w:p>
    <w:p w14:paraId="513A4D4C" w14:textId="77777777" w:rsidR="002E7BD9" w:rsidRDefault="00FD5C6D" w:rsidP="00FD5C6D">
      <w:pPr>
        <w:pStyle w:val="StandardPTB"/>
      </w:pPr>
      <w:r>
        <w:t xml:space="preserve">In diesem Abschnitt wird beschrieben, wie die Erstellung der Klassenbibliothek in C++ erfolgt ist. In der Analysephase wurde der gegebene Quellcode analysiert und die vorrangig benötigten Funktionen herausgesucht. </w:t>
      </w:r>
    </w:p>
    <w:p w14:paraId="44B42AAF" w14:textId="2A1FA4A7" w:rsidR="00FD5C6D" w:rsidRDefault="00FD5C6D" w:rsidP="00FD5C6D">
      <w:pPr>
        <w:pStyle w:val="StandardPTB"/>
      </w:pPr>
      <w:r>
        <w:t xml:space="preserve">Die Implementationsphase wurde in vier Schritte eingeteilt. Für die erste </w:t>
      </w:r>
      <w:del w:id="84" w:author="Ritter, Marvin" w:date="2013-03-01T13:15:00Z">
        <w:r>
          <w:delText>Implementation</w:delText>
        </w:r>
      </w:del>
      <w:ins w:id="85" w:author="Ritter, Marvin" w:date="2013-03-01T13:15:00Z">
        <w:r>
          <w:t>Implement</w:t>
        </w:r>
        <w:r w:rsidR="00A03537">
          <w:t>ierung</w:t>
        </w:r>
      </w:ins>
      <w:r>
        <w:t xml:space="preserve"> wurde die Umsetzung der Klasse Matrix zuerst für double Werte realisiert. Daraus ergeben sich die Phasen: Erstellung de</w:t>
      </w:r>
      <w:r w:rsidR="00A03537">
        <w:t xml:space="preserve">r Teste für Matrizen mit </w:t>
      </w:r>
      <w:del w:id="86" w:author="Ritter, Marvin" w:date="2013-03-01T13:15:00Z">
        <w:r>
          <w:delText>doublen</w:delText>
        </w:r>
      </w:del>
      <w:ins w:id="87" w:author="Ritter, Marvin" w:date="2013-03-01T13:15:00Z">
        <w:r w:rsidR="00A03537">
          <w:t>double</w:t>
        </w:r>
      </w:ins>
      <w:r>
        <w:t xml:space="preserve"> Werten, Erstellung der Klassen „Matrix“, „Polynomial“ und „MathException“, Anpassung der Teste für Matrizen mit Polynomen und Anpassung der Klasse Matrix für Polynome. Diese Einteilung wurde getroffen, da es sich bei der Erstellung von Matrizen und den spezifischen Rechenoperationen relativ einfach ist, die Operationen per Hand durchzurechnen. </w:t>
      </w:r>
    </w:p>
    <w:p w14:paraId="4ED65FC1" w14:textId="77777777" w:rsidR="00FD5C6D" w:rsidRDefault="00FD5C6D" w:rsidP="00FD5C6D">
      <w:pPr>
        <w:pStyle w:val="StandardPTB"/>
      </w:pPr>
      <w:r>
        <w:t xml:space="preserve">Bei der Erstellung der Klassen wurde der Quellcode des gegebenen Programms wiederverwendet und </w:t>
      </w:r>
      <w:r w:rsidR="00141807">
        <w:t xml:space="preserve">in einigen Fällen, in denen es sich anbot, der Code refactored. </w:t>
      </w:r>
    </w:p>
    <w:p w14:paraId="11244356" w14:textId="1AFC6453" w:rsidR="00141807" w:rsidRDefault="00141807" w:rsidP="00141807">
      <w:pPr>
        <w:pStyle w:val="StandardPTB"/>
      </w:pPr>
      <w:r>
        <w:t xml:space="preserve">Die Klassendiagramme sind im Anhang </w:t>
      </w:r>
      <w:r w:rsidRPr="00141807">
        <w:rPr>
          <w:b/>
        </w:rPr>
        <w:t>[Anhang 1: Klassendiagramm Matrix]</w:t>
      </w:r>
      <w:r>
        <w:t xml:space="preserve">, </w:t>
      </w:r>
      <w:r w:rsidRPr="00141807">
        <w:rPr>
          <w:b/>
        </w:rPr>
        <w:t>[Anhang 2: Klassendiagramm Polynomial]</w:t>
      </w:r>
      <w:r>
        <w:t xml:space="preserve"> und </w:t>
      </w:r>
      <w:r w:rsidRPr="00141807">
        <w:rPr>
          <w:b/>
        </w:rPr>
        <w:t>[Anhang 3: Klassendiagramm MathException]</w:t>
      </w:r>
      <w:r>
        <w:rPr>
          <w:b/>
        </w:rPr>
        <w:t xml:space="preserve"> </w:t>
      </w:r>
      <w:del w:id="88" w:author="Ritter, Marvin" w:date="2013-03-01T13:15:00Z">
        <w:r w:rsidRPr="00141807">
          <w:delText>geg</w:delText>
        </w:r>
        <w:r>
          <w:delText>eben</w:delText>
        </w:r>
      </w:del>
      <w:ins w:id="89" w:author="Ritter, Marvin" w:date="2013-03-01T13:15:00Z">
        <w:r w:rsidR="00A03537">
          <w:t>zu finden</w:t>
        </w:r>
      </w:ins>
      <w:r>
        <w:t xml:space="preserve"> und geben einen Überblick über die Eigenschaften und Methoden der Klassen.</w:t>
      </w:r>
    </w:p>
    <w:p w14:paraId="3737F403" w14:textId="77777777" w:rsidR="00141807" w:rsidRDefault="00141807" w:rsidP="00141807">
      <w:pPr>
        <w:pStyle w:val="StandardPTB"/>
      </w:pPr>
      <w:r>
        <w:t>Im nächsten Schritt kann nun die jeweilige Portierung in die Programmiersprachen C# und Python erfolgen.</w:t>
      </w:r>
    </w:p>
    <w:p w14:paraId="7898F2A6" w14:textId="77777777" w:rsidR="00141807" w:rsidRDefault="00141807" w:rsidP="00141807">
      <w:pPr>
        <w:pStyle w:val="StandardPTB"/>
      </w:pPr>
    </w:p>
    <w:p w14:paraId="1EA1C929" w14:textId="77777777" w:rsidR="00141807" w:rsidRDefault="00141807" w:rsidP="00141807">
      <w:pPr>
        <w:pStyle w:val="StandardPTB"/>
      </w:pPr>
    </w:p>
    <w:p w14:paraId="3FAEF14D" w14:textId="77777777" w:rsidR="004B1E2F" w:rsidRDefault="00935430" w:rsidP="004B1E2F">
      <w:pPr>
        <w:pStyle w:val="B"/>
      </w:pPr>
      <w:r>
        <w:br w:type="page"/>
      </w:r>
      <w:bookmarkStart w:id="90" w:name="_Toc349901700"/>
      <w:r w:rsidR="00C0437A">
        <w:t>Portierung der C++ Bibliothek nach C#</w:t>
      </w:r>
      <w:bookmarkEnd w:id="90"/>
    </w:p>
    <w:p w14:paraId="356BF4C9" w14:textId="77777777" w:rsidR="00593BBC" w:rsidRDefault="002156CB" w:rsidP="00593BBC">
      <w:pPr>
        <w:pStyle w:val="StandardPTB"/>
      </w:pPr>
      <w:r>
        <w:t xml:space="preserve">In diesem Abschnitt wird beschrieben, wie die Portierung der Klassenbibliothek nach C# erfolgt ist. Da die Sprachen C++ und C# sehr ähnlich sind, und sich C# aus C++ entwickelt hat, war ein großer Teil der Portierung durch einfaches Kopieren und Einfügen </w:t>
      </w:r>
      <w:r w:rsidR="007D68E4">
        <w:t>erledigt. Im Anschluss mussten nur die Syntax entsprechend angepasst werden. So wurde zum Beispiel aus: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7D68E4" w:rsidRPr="007D68E4" w14:paraId="08221C65" w14:textId="77777777" w:rsidTr="00823491">
        <w:trPr>
          <w:trHeight w:val="495"/>
        </w:trPr>
        <w:tc>
          <w:tcPr>
            <w:tcW w:w="9092" w:type="dxa"/>
            <w:tcBorders>
              <w:top w:val="single" w:sz="4" w:space="0" w:color="auto"/>
            </w:tcBorders>
            <w:shd w:val="clear" w:color="auto" w:fill="auto"/>
            <w:vAlign w:val="bottom"/>
          </w:tcPr>
          <w:p w14:paraId="099A8662" w14:textId="77777777" w:rsidR="007D68E4" w:rsidRPr="007D68E4" w:rsidRDefault="007D68E4" w:rsidP="00823491">
            <w:pPr>
              <w:pStyle w:val="StandardPTB"/>
              <w:jc w:val="left"/>
              <w:rPr>
                <w:rFonts w:ascii="Lucida Console" w:hAnsi="Lucida Console"/>
                <w:lang w:val="en-US"/>
              </w:rPr>
            </w:pPr>
            <w:r w:rsidRPr="007D68E4">
              <w:rPr>
                <w:rFonts w:ascii="Lucida Console" w:hAnsi="Lucida Console"/>
                <w:lang w:val="en-US"/>
              </w:rPr>
              <w:t>_data[i][j] = A._data[i][j];</w:t>
            </w:r>
          </w:p>
        </w:tc>
      </w:tr>
    </w:tbl>
    <w:p w14:paraId="1FA80A69" w14:textId="77777777" w:rsidR="007D68E4" w:rsidRDefault="007D68E4" w:rsidP="007D68E4">
      <w:pPr>
        <w:pStyle w:val="Anhang2"/>
        <w:spacing w:before="60"/>
        <w:ind w:firstLine="431"/>
      </w:pPr>
      <w:bookmarkStart w:id="91" w:name="_Toc349901739"/>
      <w:r w:rsidRPr="00A236E7">
        <w:t xml:space="preserve">Abbildung </w:t>
      </w:r>
      <w:r w:rsidR="00244EC1">
        <w:t>6-1</w:t>
      </w:r>
      <w:r w:rsidRPr="00A236E7">
        <w:t xml:space="preserve">: </w:t>
      </w:r>
      <w:r w:rsidR="003868C5">
        <w:t>Code Snippet der C++ - Version</w:t>
      </w:r>
      <w:bookmarkEnd w:id="91"/>
    </w:p>
    <w:p w14:paraId="0CA42F12" w14:textId="77777777" w:rsidR="007D68E4" w:rsidRDefault="007D68E4" w:rsidP="00593BBC">
      <w:pPr>
        <w:pStyle w:val="StandardPTB"/>
      </w:pPr>
    </w:p>
    <w:p w14:paraId="11AE7F9D" w14:textId="77777777" w:rsidR="007D68E4" w:rsidRDefault="007D68E4" w:rsidP="00593BBC">
      <w:pPr>
        <w:pStyle w:val="StandardPTB"/>
      </w:pPr>
      <w:r>
        <w:t>anschließend: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7D68E4" w:rsidRPr="007D68E4" w14:paraId="4D59EB64" w14:textId="77777777" w:rsidTr="00823491">
        <w:trPr>
          <w:trHeight w:val="495"/>
        </w:trPr>
        <w:tc>
          <w:tcPr>
            <w:tcW w:w="9092" w:type="dxa"/>
            <w:tcBorders>
              <w:top w:val="single" w:sz="4" w:space="0" w:color="auto"/>
            </w:tcBorders>
            <w:shd w:val="clear" w:color="auto" w:fill="auto"/>
            <w:vAlign w:val="bottom"/>
          </w:tcPr>
          <w:p w14:paraId="6E6254BE" w14:textId="77777777" w:rsidR="007D68E4" w:rsidRPr="007D68E4" w:rsidRDefault="007D68E4" w:rsidP="007D68E4">
            <w:pPr>
              <w:pStyle w:val="StandardPTB"/>
              <w:jc w:val="left"/>
              <w:rPr>
                <w:rFonts w:ascii="Lucida Console" w:hAnsi="Lucida Console"/>
                <w:lang w:val="en-US"/>
              </w:rPr>
            </w:pPr>
            <w:r w:rsidRPr="007D68E4">
              <w:rPr>
                <w:rFonts w:ascii="Lucida Console" w:hAnsi="Lucida Console"/>
                <w:lang w:val="en-US"/>
              </w:rPr>
              <w:t>_data[</w:t>
            </w:r>
            <w:r>
              <w:rPr>
                <w:rFonts w:ascii="Lucida Console" w:hAnsi="Lucida Console"/>
                <w:lang w:val="en-US"/>
              </w:rPr>
              <w:t xml:space="preserve">i, </w:t>
            </w:r>
            <w:r w:rsidRPr="007D68E4">
              <w:rPr>
                <w:rFonts w:ascii="Lucida Console" w:hAnsi="Lucida Console"/>
                <w:lang w:val="en-US"/>
              </w:rPr>
              <w:t>j] = A._data[</w:t>
            </w:r>
            <w:r>
              <w:rPr>
                <w:rFonts w:ascii="Lucida Console" w:hAnsi="Lucida Console"/>
                <w:lang w:val="en-US"/>
              </w:rPr>
              <w:t xml:space="preserve">i, </w:t>
            </w:r>
            <w:r w:rsidRPr="007D68E4">
              <w:rPr>
                <w:rFonts w:ascii="Lucida Console" w:hAnsi="Lucida Console"/>
                <w:lang w:val="en-US"/>
              </w:rPr>
              <w:t>j];</w:t>
            </w:r>
          </w:p>
        </w:tc>
      </w:tr>
    </w:tbl>
    <w:p w14:paraId="0DA84A9A" w14:textId="77777777" w:rsidR="007D68E4" w:rsidRDefault="007D68E4" w:rsidP="007D68E4">
      <w:pPr>
        <w:pStyle w:val="Anhang2"/>
        <w:spacing w:before="60"/>
        <w:ind w:firstLine="431"/>
      </w:pPr>
      <w:bookmarkStart w:id="92" w:name="_Toc349901740"/>
      <w:r w:rsidRPr="00A236E7">
        <w:t xml:space="preserve">Abbildung </w:t>
      </w:r>
      <w:r w:rsidR="00244EC1">
        <w:t>6-2</w:t>
      </w:r>
      <w:r w:rsidRPr="00A236E7">
        <w:t xml:space="preserve">: </w:t>
      </w:r>
      <w:r w:rsidR="003868C5">
        <w:t>Code Snippet der C# - Version</w:t>
      </w:r>
      <w:bookmarkEnd w:id="92"/>
    </w:p>
    <w:p w14:paraId="0C429F4F" w14:textId="77777777" w:rsidR="007D68E4" w:rsidRDefault="007D68E4" w:rsidP="00593BBC">
      <w:pPr>
        <w:pStyle w:val="StandardPTB"/>
      </w:pPr>
    </w:p>
    <w:p w14:paraId="72E6575D" w14:textId="5FA18CD5" w:rsidR="007D68E4" w:rsidRDefault="007D68E4" w:rsidP="00593BBC">
      <w:pPr>
        <w:pStyle w:val="StandardPTB"/>
      </w:pPr>
      <w:r>
        <w:t xml:space="preserve">Weiterhin benötigt man bei der Programmiersprache C# zum Beispiel nur den </w:t>
      </w:r>
      <w:r>
        <w:br/>
        <w:t xml:space="preserve">„+ - Operator“, der dann auch gleichzeitig den „+= - Operator“ darstellt. Dies </w:t>
      </w:r>
      <w:del w:id="93" w:author="Ritter, Marvin" w:date="2013-03-01T13:15:00Z">
        <w:r>
          <w:delText>ist</w:delText>
        </w:r>
      </w:del>
      <w:ins w:id="94" w:author="Ritter, Marvin" w:date="2013-03-01T13:15:00Z">
        <w:r w:rsidR="00A03537">
          <w:t>gilt</w:t>
        </w:r>
      </w:ins>
      <w:r w:rsidR="00A03537">
        <w:t xml:space="preserve"> </w:t>
      </w:r>
      <w:r>
        <w:t>analog zu dem „- - Operator“, dem „* - Operator“ und dem „/ - Operator“.</w:t>
      </w:r>
    </w:p>
    <w:p w14:paraId="09B2776F" w14:textId="53A4A88F" w:rsidR="007D68E4" w:rsidRDefault="007D68E4" w:rsidP="00593BBC">
      <w:pPr>
        <w:pStyle w:val="StandardPTB"/>
      </w:pPr>
      <w:r>
        <w:t xml:space="preserve">Im Vorfeld der Portierung wurde entschieden, dass Test Driven Development auch in der C# - Version der Klassenbibliothek </w:t>
      </w:r>
      <w:del w:id="95" w:author="Ritter, Marvin" w:date="2013-03-01T13:15:00Z">
        <w:r>
          <w:delText>angewandt wird.</w:delText>
        </w:r>
      </w:del>
      <w:ins w:id="96" w:author="Ritter, Marvin" w:date="2013-03-01T13:15:00Z">
        <w:r w:rsidR="00A03537">
          <w:t>anzuwenden</w:t>
        </w:r>
        <w:r>
          <w:t>.</w:t>
        </w:r>
      </w:ins>
      <w:r>
        <w:t xml:space="preserve"> So ist bei der Portierung zuerst jede Funktion nach folgendem Beispiel implementiert worden: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7D68E4" w:rsidRPr="007D68E4" w14:paraId="67B0C554" w14:textId="77777777" w:rsidTr="00823491">
        <w:trPr>
          <w:trHeight w:val="495"/>
        </w:trPr>
        <w:tc>
          <w:tcPr>
            <w:tcW w:w="9092" w:type="dxa"/>
            <w:tcBorders>
              <w:top w:val="single" w:sz="4" w:space="0" w:color="auto"/>
            </w:tcBorders>
            <w:shd w:val="clear" w:color="auto" w:fill="auto"/>
            <w:vAlign w:val="bottom"/>
          </w:tcPr>
          <w:p w14:paraId="1E9C9F7D" w14:textId="77777777" w:rsidR="003868C5" w:rsidRPr="003868C5" w:rsidRDefault="003868C5" w:rsidP="003868C5">
            <w:pPr>
              <w:autoSpaceDE w:val="0"/>
              <w:autoSpaceDN w:val="0"/>
              <w:adjustRightInd w:val="0"/>
              <w:rPr>
                <w:rFonts w:ascii="Consolas" w:hAnsi="Consolas" w:cs="Consolas"/>
                <w:color w:val="000000"/>
                <w:sz w:val="19"/>
                <w:szCs w:val="19"/>
                <w:highlight w:val="white"/>
                <w:lang w:val="en-US"/>
              </w:rPr>
            </w:pPr>
            <w:r w:rsidRPr="003868C5">
              <w:rPr>
                <w:rFonts w:ascii="Consolas" w:hAnsi="Consolas" w:cs="Consolas"/>
                <w:color w:val="0000FF"/>
                <w:sz w:val="19"/>
                <w:szCs w:val="19"/>
                <w:highlight w:val="white"/>
                <w:lang w:val="en-US"/>
              </w:rPr>
              <w:t>public</w:t>
            </w:r>
            <w:r w:rsidRPr="003868C5">
              <w:rPr>
                <w:rFonts w:ascii="Consolas" w:hAnsi="Consolas" w:cs="Consolas"/>
                <w:color w:val="000000"/>
                <w:sz w:val="19"/>
                <w:szCs w:val="19"/>
                <w:highlight w:val="white"/>
                <w:lang w:val="en-US"/>
              </w:rPr>
              <w:t xml:space="preserve"> </w:t>
            </w:r>
            <w:r w:rsidRPr="003868C5">
              <w:rPr>
                <w:rFonts w:ascii="Consolas" w:hAnsi="Consolas" w:cs="Consolas"/>
                <w:color w:val="0000FF"/>
                <w:sz w:val="19"/>
                <w:szCs w:val="19"/>
                <w:highlight w:val="white"/>
                <w:lang w:val="en-US"/>
              </w:rPr>
              <w:t>void</w:t>
            </w:r>
            <w:r w:rsidRPr="003868C5">
              <w:rPr>
                <w:rFonts w:ascii="Consolas" w:hAnsi="Consolas" w:cs="Consolas"/>
                <w:color w:val="000000"/>
                <w:sz w:val="19"/>
                <w:szCs w:val="19"/>
                <w:highlight w:val="white"/>
                <w:lang w:val="en-US"/>
              </w:rPr>
              <w:t xml:space="preserve"> function () </w:t>
            </w:r>
          </w:p>
          <w:p w14:paraId="799F40CB" w14:textId="77777777" w:rsidR="003868C5" w:rsidRPr="003868C5" w:rsidRDefault="003868C5" w:rsidP="003868C5">
            <w:pPr>
              <w:autoSpaceDE w:val="0"/>
              <w:autoSpaceDN w:val="0"/>
              <w:adjustRightInd w:val="0"/>
              <w:rPr>
                <w:rFonts w:ascii="Consolas" w:hAnsi="Consolas" w:cs="Consolas"/>
                <w:color w:val="000000"/>
                <w:sz w:val="19"/>
                <w:szCs w:val="19"/>
                <w:highlight w:val="white"/>
                <w:lang w:val="en-US"/>
              </w:rPr>
            </w:pPr>
            <w:r w:rsidRPr="003868C5">
              <w:rPr>
                <w:rFonts w:ascii="Consolas" w:hAnsi="Consolas" w:cs="Consolas"/>
                <w:color w:val="000000"/>
                <w:sz w:val="19"/>
                <w:szCs w:val="19"/>
                <w:highlight w:val="white"/>
                <w:lang w:val="en-US"/>
              </w:rPr>
              <w:t>{</w:t>
            </w:r>
          </w:p>
          <w:p w14:paraId="6D85A966" w14:textId="77777777" w:rsidR="003868C5" w:rsidRPr="003868C5" w:rsidRDefault="003868C5" w:rsidP="003868C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868C5">
              <w:rPr>
                <w:rFonts w:ascii="Consolas" w:hAnsi="Consolas" w:cs="Consolas"/>
                <w:color w:val="0000FF"/>
                <w:sz w:val="19"/>
                <w:szCs w:val="19"/>
                <w:highlight w:val="white"/>
                <w:lang w:val="en-US"/>
              </w:rPr>
              <w:t>throw</w:t>
            </w:r>
            <w:r w:rsidRPr="003868C5">
              <w:rPr>
                <w:rFonts w:ascii="Consolas" w:hAnsi="Consolas" w:cs="Consolas"/>
                <w:color w:val="000000"/>
                <w:sz w:val="19"/>
                <w:szCs w:val="19"/>
                <w:highlight w:val="white"/>
                <w:lang w:val="en-US"/>
              </w:rPr>
              <w:t xml:space="preserve"> </w:t>
            </w:r>
            <w:r w:rsidRPr="003868C5">
              <w:rPr>
                <w:rFonts w:ascii="Consolas" w:hAnsi="Consolas" w:cs="Consolas"/>
                <w:color w:val="0000FF"/>
                <w:sz w:val="19"/>
                <w:szCs w:val="19"/>
                <w:highlight w:val="white"/>
                <w:lang w:val="en-US"/>
              </w:rPr>
              <w:t>new</w:t>
            </w:r>
            <w:r w:rsidRPr="003868C5">
              <w:rPr>
                <w:rFonts w:ascii="Consolas" w:hAnsi="Consolas" w:cs="Consolas"/>
                <w:color w:val="000000"/>
                <w:sz w:val="19"/>
                <w:szCs w:val="19"/>
                <w:highlight w:val="white"/>
                <w:lang w:val="en-US"/>
              </w:rPr>
              <w:t xml:space="preserve"> </w:t>
            </w:r>
            <w:r w:rsidRPr="003868C5">
              <w:rPr>
                <w:rFonts w:ascii="Consolas" w:hAnsi="Consolas" w:cs="Consolas"/>
                <w:color w:val="2B91AF"/>
                <w:sz w:val="19"/>
                <w:szCs w:val="19"/>
                <w:highlight w:val="white"/>
                <w:lang w:val="en-US"/>
              </w:rPr>
              <w:t>NotImplementedException</w:t>
            </w:r>
            <w:r w:rsidRPr="003868C5">
              <w:rPr>
                <w:rFonts w:ascii="Consolas" w:hAnsi="Consolas" w:cs="Consolas"/>
                <w:color w:val="000000"/>
                <w:sz w:val="19"/>
                <w:szCs w:val="19"/>
                <w:highlight w:val="white"/>
                <w:lang w:val="en-US"/>
              </w:rPr>
              <w:t>();</w:t>
            </w:r>
          </w:p>
          <w:p w14:paraId="3BC09F6C" w14:textId="77777777" w:rsidR="007D68E4" w:rsidRPr="003868C5" w:rsidRDefault="003868C5" w:rsidP="003868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038F1238" w14:textId="77777777" w:rsidR="007D68E4" w:rsidRDefault="007D68E4" w:rsidP="007D68E4">
      <w:pPr>
        <w:pStyle w:val="Anhang2"/>
        <w:spacing w:before="60"/>
        <w:ind w:firstLine="431"/>
      </w:pPr>
      <w:bookmarkStart w:id="97" w:name="_Toc349901741"/>
      <w:r w:rsidRPr="00A236E7">
        <w:t xml:space="preserve">Abbildung </w:t>
      </w:r>
      <w:r w:rsidR="00244EC1">
        <w:t>6-3</w:t>
      </w:r>
      <w:r w:rsidR="003868C5">
        <w:t>: Anlegen einer neuen Funktion</w:t>
      </w:r>
      <w:bookmarkEnd w:id="97"/>
    </w:p>
    <w:p w14:paraId="22BA94A2" w14:textId="77777777" w:rsidR="007D68E4" w:rsidRDefault="007D68E4" w:rsidP="00593BBC">
      <w:pPr>
        <w:pStyle w:val="StandardPTB"/>
      </w:pPr>
    </w:p>
    <w:p w14:paraId="6AE4DDB8" w14:textId="77777777" w:rsidR="007D68E4" w:rsidRDefault="00651004" w:rsidP="00593BBC">
      <w:pPr>
        <w:pStyle w:val="StandardPTB"/>
      </w:pPr>
      <w:r>
        <w:t>Im nächsten Schritt wurden die Teste nach folgendem Muster angelegt: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040648" w:rsidRPr="007D68E4" w14:paraId="767DFFFC" w14:textId="77777777" w:rsidTr="00823491">
        <w:trPr>
          <w:trHeight w:val="495"/>
        </w:trPr>
        <w:tc>
          <w:tcPr>
            <w:tcW w:w="9092" w:type="dxa"/>
            <w:tcBorders>
              <w:top w:val="single" w:sz="4" w:space="0" w:color="auto"/>
            </w:tcBorders>
            <w:shd w:val="clear" w:color="auto" w:fill="auto"/>
            <w:vAlign w:val="bottom"/>
          </w:tcPr>
          <w:p w14:paraId="691AD7FF" w14:textId="77777777" w:rsidR="00040648" w:rsidRPr="00040648" w:rsidRDefault="00040648" w:rsidP="00040648">
            <w:pPr>
              <w:autoSpaceDE w:val="0"/>
              <w:autoSpaceDN w:val="0"/>
              <w:adjustRightInd w:val="0"/>
              <w:rPr>
                <w:rFonts w:ascii="Consolas" w:hAnsi="Consolas" w:cs="Consolas"/>
                <w:color w:val="000000"/>
                <w:sz w:val="19"/>
                <w:szCs w:val="19"/>
                <w:highlight w:val="white"/>
                <w:lang w:val="en-US"/>
              </w:rPr>
            </w:pPr>
            <w:r w:rsidRPr="00040648">
              <w:rPr>
                <w:rFonts w:ascii="Consolas" w:hAnsi="Consolas" w:cs="Consolas"/>
                <w:color w:val="000000"/>
                <w:sz w:val="19"/>
                <w:szCs w:val="19"/>
                <w:highlight w:val="white"/>
                <w:lang w:val="en-US"/>
              </w:rPr>
              <w:t>[</w:t>
            </w:r>
            <w:r w:rsidRPr="00040648">
              <w:rPr>
                <w:rFonts w:ascii="Consolas" w:hAnsi="Consolas" w:cs="Consolas"/>
                <w:color w:val="2B91AF"/>
                <w:sz w:val="19"/>
                <w:szCs w:val="19"/>
                <w:highlight w:val="white"/>
                <w:lang w:val="en-US"/>
              </w:rPr>
              <w:t>TestMethod</w:t>
            </w:r>
            <w:r w:rsidRPr="00040648">
              <w:rPr>
                <w:rFonts w:ascii="Consolas" w:hAnsi="Consolas" w:cs="Consolas"/>
                <w:color w:val="000000"/>
                <w:sz w:val="19"/>
                <w:szCs w:val="19"/>
                <w:highlight w:val="white"/>
                <w:lang w:val="en-US"/>
              </w:rPr>
              <w:t>]</w:t>
            </w:r>
          </w:p>
          <w:p w14:paraId="45DD5117" w14:textId="77777777" w:rsidR="00040648" w:rsidRPr="00040648" w:rsidRDefault="00040648" w:rsidP="00040648">
            <w:pPr>
              <w:autoSpaceDE w:val="0"/>
              <w:autoSpaceDN w:val="0"/>
              <w:adjustRightInd w:val="0"/>
              <w:rPr>
                <w:rFonts w:ascii="Consolas" w:hAnsi="Consolas" w:cs="Consolas"/>
                <w:color w:val="000000"/>
                <w:sz w:val="19"/>
                <w:szCs w:val="19"/>
                <w:highlight w:val="white"/>
                <w:lang w:val="en-US"/>
              </w:rPr>
            </w:pPr>
            <w:r w:rsidRPr="00040648">
              <w:rPr>
                <w:rFonts w:ascii="Consolas" w:hAnsi="Consolas" w:cs="Consolas"/>
                <w:color w:val="0000FF"/>
                <w:sz w:val="19"/>
                <w:szCs w:val="19"/>
                <w:highlight w:val="white"/>
                <w:lang w:val="en-US"/>
              </w:rPr>
              <w:t>public</w:t>
            </w:r>
            <w:r w:rsidRPr="00040648">
              <w:rPr>
                <w:rFonts w:ascii="Consolas" w:hAnsi="Consolas" w:cs="Consolas"/>
                <w:color w:val="000000"/>
                <w:sz w:val="19"/>
                <w:szCs w:val="19"/>
                <w:highlight w:val="white"/>
                <w:lang w:val="en-US"/>
              </w:rPr>
              <w:t xml:space="preserve"> </w:t>
            </w:r>
            <w:r w:rsidRPr="00040648">
              <w:rPr>
                <w:rFonts w:ascii="Consolas" w:hAnsi="Consolas" w:cs="Consolas"/>
                <w:color w:val="0000FF"/>
                <w:sz w:val="19"/>
                <w:szCs w:val="19"/>
                <w:highlight w:val="white"/>
                <w:lang w:val="en-US"/>
              </w:rPr>
              <w:t>void</w:t>
            </w:r>
            <w:r w:rsidRPr="00040648">
              <w:rPr>
                <w:rFonts w:ascii="Consolas" w:hAnsi="Consolas" w:cs="Consolas"/>
                <w:color w:val="000000"/>
                <w:sz w:val="19"/>
                <w:szCs w:val="19"/>
                <w:highlight w:val="white"/>
                <w:lang w:val="en-US"/>
              </w:rPr>
              <w:t xml:space="preserve"> FunctionTest_Function()</w:t>
            </w:r>
          </w:p>
          <w:p w14:paraId="567CB812" w14:textId="77777777" w:rsidR="00040648" w:rsidRDefault="00040648" w:rsidP="000406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9AE66C8" w14:textId="77777777" w:rsidR="00040648" w:rsidRDefault="00040648" w:rsidP="00040648">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Assert</w:t>
            </w:r>
            <w:r>
              <w:rPr>
                <w:rFonts w:ascii="Consolas" w:hAnsi="Consolas" w:cs="Consolas"/>
                <w:color w:val="000000"/>
                <w:sz w:val="19"/>
                <w:szCs w:val="19"/>
                <w:highlight w:val="white"/>
              </w:rPr>
              <w:t>.Fail();</w:t>
            </w:r>
          </w:p>
          <w:p w14:paraId="02A9AAC7" w14:textId="77777777" w:rsidR="00040648" w:rsidRDefault="00040648" w:rsidP="000406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2093689" w14:textId="77777777" w:rsidR="00040648" w:rsidRPr="003868C5" w:rsidRDefault="00040648" w:rsidP="00823491">
            <w:pPr>
              <w:autoSpaceDE w:val="0"/>
              <w:autoSpaceDN w:val="0"/>
              <w:adjustRightInd w:val="0"/>
              <w:rPr>
                <w:rFonts w:ascii="Consolas" w:hAnsi="Consolas" w:cs="Consolas"/>
                <w:color w:val="000000"/>
                <w:sz w:val="19"/>
                <w:szCs w:val="19"/>
                <w:highlight w:val="white"/>
              </w:rPr>
            </w:pPr>
          </w:p>
        </w:tc>
      </w:tr>
    </w:tbl>
    <w:p w14:paraId="5AD24BB3" w14:textId="77777777" w:rsidR="00040648" w:rsidRDefault="00040648" w:rsidP="00040648">
      <w:pPr>
        <w:pStyle w:val="Anhang2"/>
        <w:spacing w:before="60"/>
        <w:ind w:firstLine="431"/>
      </w:pPr>
      <w:bookmarkStart w:id="98" w:name="_Toc349901742"/>
      <w:r w:rsidRPr="00A236E7">
        <w:t xml:space="preserve">Abbildung </w:t>
      </w:r>
      <w:r w:rsidR="00244EC1">
        <w:t>6-4</w:t>
      </w:r>
      <w:r>
        <w:t>: Anlegen eine</w:t>
      </w:r>
      <w:r w:rsidR="00E23108">
        <w:t>s neuen Testes</w:t>
      </w:r>
      <w:bookmarkEnd w:id="98"/>
    </w:p>
    <w:p w14:paraId="50AEF442" w14:textId="77777777" w:rsidR="00040648" w:rsidRDefault="00040648" w:rsidP="00040648">
      <w:pPr>
        <w:pStyle w:val="StandardPTB"/>
      </w:pPr>
    </w:p>
    <w:p w14:paraId="62DD66D5" w14:textId="77777777" w:rsidR="00D10511" w:rsidRDefault="00651004" w:rsidP="00593BBC">
      <w:pPr>
        <w:pStyle w:val="StandardPTB"/>
      </w:pPr>
      <w:r>
        <w:t>Dies führte zu insgesamt 7</w:t>
      </w:r>
      <w:r w:rsidR="0046746E">
        <w:t>2</w:t>
      </w:r>
      <w:r>
        <w:t xml:space="preserve"> Testen, die zu Beginn der Entwicklung alle fehlschlugen.</w:t>
      </w:r>
    </w:p>
    <w:p w14:paraId="62BEF7EE" w14:textId="6EE36657" w:rsidR="00D10511" w:rsidRDefault="00D10511" w:rsidP="00593BBC">
      <w:pPr>
        <w:pStyle w:val="StandardPTB"/>
      </w:pPr>
      <w:r>
        <w:br w:type="page"/>
        <w:t xml:space="preserve">Im nächsten Schritt </w:t>
      </w:r>
      <w:del w:id="99" w:author="Ritter, Marvin" w:date="2013-03-01T13:15:00Z">
        <w:r>
          <w:delText>werden</w:delText>
        </w:r>
      </w:del>
      <w:ins w:id="100" w:author="Ritter, Marvin" w:date="2013-03-01T13:15:00Z">
        <w:r w:rsidR="00F753A9">
          <w:t>wurden</w:t>
        </w:r>
      </w:ins>
      <w:r>
        <w:t xml:space="preserve"> nun die gesamten Teste in der C# - Version implementiert. Diese mussten alle neu geschrieben werden, da in der C# - Version das integrierte Testing Framework genutzt wurde. So musste jeder Test adaptiert und umgeschrieben werden.</w:t>
      </w:r>
    </w:p>
    <w:p w14:paraId="533A5DA5" w14:textId="332EC773" w:rsidR="00651004" w:rsidRDefault="00D10511" w:rsidP="00593BBC">
      <w:pPr>
        <w:pStyle w:val="StandardPTB"/>
      </w:pPr>
      <w:r>
        <w:t xml:space="preserve">Nach dem die Vorbereitungen durchgeführt sind schließt sich die eigentliche Portierung an. Die Portierung der Bibliothek </w:t>
      </w:r>
      <w:del w:id="101" w:author="Ritter, Marvin" w:date="2013-03-01T13:15:00Z">
        <w:r>
          <w:delText>ist</w:delText>
        </w:r>
      </w:del>
      <w:ins w:id="102" w:author="Ritter, Marvin" w:date="2013-03-01T13:15:00Z">
        <w:r w:rsidR="00F753A9">
          <w:t>lässt sich</w:t>
        </w:r>
      </w:ins>
      <w:r>
        <w:t xml:space="preserve"> zu einem großen Teil</w:t>
      </w:r>
      <w:del w:id="103" w:author="Ritter, Marvin" w:date="2013-03-01T13:15:00Z">
        <w:r>
          <w:delText>, wie schon beschrieben,</w:delText>
        </w:r>
      </w:del>
      <w:r w:rsidR="00F753A9">
        <w:t xml:space="preserve"> </w:t>
      </w:r>
      <w:r>
        <w:t xml:space="preserve">durch Kopieren und Einfügen </w:t>
      </w:r>
      <w:del w:id="104" w:author="Ritter, Marvin" w:date="2013-03-01T13:15:00Z">
        <w:r w:rsidR="0024566B">
          <w:delText>vollzogen</w:delText>
        </w:r>
      </w:del>
      <w:ins w:id="105" w:author="Ritter, Marvin" w:date="2013-03-01T13:15:00Z">
        <w:r w:rsidR="00F753A9">
          <w:t>durchführen</w:t>
        </w:r>
      </w:ins>
      <w:r>
        <w:t xml:space="preserve">. Anschließend werden noch die entsprechenden Syntaxänderungen durchgeführt und circa 80 Prozent der Bibliothek sind </w:t>
      </w:r>
      <w:r w:rsidR="0024566B">
        <w:t>erstellt</w:t>
      </w:r>
      <w:r>
        <w:t xml:space="preserve">. An manchen Stellen mussten jedoch strukturelle Anpassungen vorgenommen werden, da ein Teil der Logik aus der C++ Bibliothek nicht eins-zu-eins umzusetzen </w:t>
      </w:r>
      <w:r w:rsidR="0024566B">
        <w:t>waren</w:t>
      </w:r>
      <w:r>
        <w:t xml:space="preserve">. Dies liegt darin begründet, dass im C++ Code vorrangig mit Pointern gearbeitet wird, dies in der C# - Variante jedoch nicht geht. </w:t>
      </w:r>
    </w:p>
    <w:p w14:paraId="01276A46" w14:textId="24A65C92" w:rsidR="00D10511" w:rsidRDefault="00D10511" w:rsidP="00593BBC">
      <w:pPr>
        <w:pStyle w:val="StandardPTB"/>
      </w:pPr>
      <w:r>
        <w:t>So wurde nun jede Funktion implementiert bis der erforderliche Test erfolgreich abgeschlossen wurde. Nach Abschluss der Portierungsarbeiten wurde im Visual Studio eine Codeanalyse auf die Testabdeckung durchgeführt. Diese ergab bei den ersten Analysen</w:t>
      </w:r>
      <w:del w:id="106" w:author="Ritter, Marvin" w:date="2013-03-01T13:15:00Z">
        <w:r>
          <w:delText xml:space="preserve"> etw</w:delText>
        </w:r>
        <w:r w:rsidR="002C320B">
          <w:delText>as</w:delText>
        </w:r>
      </w:del>
      <w:r>
        <w:t xml:space="preserve"> </w:t>
      </w:r>
      <w:r w:rsidR="002C320B">
        <w:t xml:space="preserve">um die 75 Prozent Abdeckung, die oft darauf zurückzuführen waren, dass einige Exceptions nicht abgefangen wurden oder dass in manchen Codeteilen nicht alle Bedingungen getestet wurden, wie zum Beispiel </w:t>
      </w:r>
      <w:r w:rsidR="00D25EC4">
        <w:t xml:space="preserve">bei der Klasse Polynomial im „- - Operator“. Im Anhang </w:t>
      </w:r>
      <w:r w:rsidR="00D13B98">
        <w:rPr>
          <w:b/>
        </w:rPr>
        <w:t>[Anhang 5</w:t>
      </w:r>
      <w:r w:rsidR="00D25EC4" w:rsidRPr="00D25EC4">
        <w:rPr>
          <w:b/>
        </w:rPr>
        <w:t xml:space="preserve">: Test </w:t>
      </w:r>
      <w:r w:rsidR="00D25EC4">
        <w:rPr>
          <w:b/>
        </w:rPr>
        <w:t>-</w:t>
      </w:r>
      <w:r w:rsidR="00D25EC4" w:rsidRPr="00D25EC4">
        <w:rPr>
          <w:b/>
        </w:rPr>
        <w:t xml:space="preserve"> Nicht abgedeckter Code]</w:t>
      </w:r>
      <w:r w:rsidR="00D25EC4">
        <w:t xml:space="preserve">, ist eine farbliche Hervorhebung zu erkennen, welche Pfade nicht durchlaufen </w:t>
      </w:r>
      <w:r w:rsidR="0024566B">
        <w:t>wurden</w:t>
      </w:r>
      <w:r w:rsidR="00D25EC4">
        <w:t xml:space="preserve">. </w:t>
      </w:r>
    </w:p>
    <w:p w14:paraId="60249F0C" w14:textId="77777777" w:rsidR="00D25EC4" w:rsidRDefault="00D25EC4" w:rsidP="00593BBC">
      <w:pPr>
        <w:pStyle w:val="StandardPTB"/>
      </w:pPr>
      <w:r>
        <w:t xml:space="preserve">Diese mussten im Anschluss an die Implementationstätigkeiten ebenfalls in die Teste integriert werden. So kam es noch zu einigen Fehlern, die durch diese Teste erst erkannt und behoben werden konnten. </w:t>
      </w:r>
    </w:p>
    <w:p w14:paraId="77F68239" w14:textId="5AD2B8D5" w:rsidR="00D25EC4" w:rsidRPr="00D25EC4" w:rsidRDefault="00D25EC4" w:rsidP="00593BBC">
      <w:pPr>
        <w:pStyle w:val="StandardPTB"/>
      </w:pPr>
      <w:r>
        <w:t xml:space="preserve">So kann man im Anhang </w:t>
      </w:r>
      <w:r w:rsidRPr="00D25EC4">
        <w:rPr>
          <w:b/>
        </w:rPr>
        <w:t xml:space="preserve">[Anhang </w:t>
      </w:r>
      <w:r w:rsidR="00D13B98">
        <w:rPr>
          <w:b/>
        </w:rPr>
        <w:t>6</w:t>
      </w:r>
      <w:r w:rsidRPr="00D25EC4">
        <w:rPr>
          <w:b/>
        </w:rPr>
        <w:t xml:space="preserve">: Test </w:t>
      </w:r>
      <w:r>
        <w:rPr>
          <w:b/>
        </w:rPr>
        <w:t>-</w:t>
      </w:r>
      <w:r w:rsidRPr="00D25EC4">
        <w:rPr>
          <w:b/>
        </w:rPr>
        <w:t xml:space="preserve"> </w:t>
      </w:r>
      <w:r>
        <w:rPr>
          <w:b/>
        </w:rPr>
        <w:t>Code Coverage C#</w:t>
      </w:r>
      <w:r w:rsidRPr="00D25EC4">
        <w:rPr>
          <w:b/>
        </w:rPr>
        <w:t>]</w:t>
      </w:r>
      <w:r>
        <w:t xml:space="preserve"> erkennen, dass abschließend alle Pfade </w:t>
      </w:r>
      <w:del w:id="107" w:author="Ritter, Marvin" w:date="2013-03-01T13:15:00Z">
        <w:r w:rsidR="002E79B5">
          <w:delText xml:space="preserve">getestet </w:delText>
        </w:r>
      </w:del>
      <w:r w:rsidR="002E79B5">
        <w:t>der Bibliothek getestet sind. Dies entspricht dem Prinzip des Kantenüberdeckungstest</w:t>
      </w:r>
      <w:r w:rsidR="0024566B">
        <w:t>es</w:t>
      </w:r>
      <w:r w:rsidR="002E79B5">
        <w:t>, dem sogenannten C1 Test (Semester 4: Vorlesung: Softwareengineeri</w:t>
      </w:r>
      <w:r w:rsidR="00F753A9">
        <w:t>ng II, Dozent: Prof. Dr. Monett</w:t>
      </w:r>
      <w:del w:id="108" w:author="Ritter, Marvin" w:date="2013-03-01T13:15:00Z">
        <w:r w:rsidR="002E79B5">
          <w:delText>-Diaz</w:delText>
        </w:r>
      </w:del>
      <w:r w:rsidR="002E79B5">
        <w:t>)</w:t>
      </w:r>
    </w:p>
    <w:p w14:paraId="46EEBB78" w14:textId="77777777" w:rsidR="00651004" w:rsidRDefault="00651004" w:rsidP="00593BBC">
      <w:pPr>
        <w:pStyle w:val="StandardPTB"/>
      </w:pPr>
    </w:p>
    <w:p w14:paraId="4F9AC0B0" w14:textId="77777777" w:rsidR="007D68E4" w:rsidRDefault="007D68E4" w:rsidP="00593BBC">
      <w:pPr>
        <w:pStyle w:val="StandardPTB"/>
      </w:pPr>
    </w:p>
    <w:p w14:paraId="7EDEEE75" w14:textId="77777777" w:rsidR="00C0437A" w:rsidRDefault="00935430" w:rsidP="00C0437A">
      <w:pPr>
        <w:pStyle w:val="B"/>
      </w:pPr>
      <w:r>
        <w:br w:type="page"/>
      </w:r>
      <w:bookmarkStart w:id="109" w:name="_Toc349901701"/>
      <w:r w:rsidR="00C0437A">
        <w:t>Portierung der C++ Bibliothek nach Python</w:t>
      </w:r>
      <w:bookmarkEnd w:id="109"/>
    </w:p>
    <w:p w14:paraId="496F0C7E" w14:textId="7E295254" w:rsidR="00A67BBB" w:rsidRDefault="00A67BBB" w:rsidP="00A67BBB">
      <w:pPr>
        <w:pStyle w:val="StandardPTB"/>
      </w:pPr>
      <w:r w:rsidRPr="000F4A7C">
        <w:t>In dies</w:t>
      </w:r>
      <w:r>
        <w:t>em Abschnitt wird die Portierung der Bibliothek nach Python beschrieben. Python ist</w:t>
      </w:r>
      <w:r w:rsidR="00446494">
        <w:t xml:space="preserve"> </w:t>
      </w:r>
      <w:del w:id="110" w:author="Ritter, Marvin" w:date="2013-03-01T13:15:00Z">
        <w:r>
          <w:delText>dynamisch</w:delText>
        </w:r>
      </w:del>
      <w:ins w:id="111" w:author="Ritter, Marvin" w:date="2013-03-01T13:15:00Z">
        <w:r w:rsidR="00446494">
          <w:t>eine</w:t>
        </w:r>
        <w:r>
          <w:t xml:space="preserve"> dynamisch</w:t>
        </w:r>
        <w:r w:rsidR="00446494">
          <w:t>e</w:t>
        </w:r>
      </w:ins>
      <w:r>
        <w:t xml:space="preserve">, in der Regel interpretierte Programmiersprache. Sie unterstützt verschiedene Programmierparadigmen, wie Objektorientierung und funktionale Programmierung. Aufgrund der einfachen und übersichtlichen Syntax ist sie leicht zu </w:t>
      </w:r>
      <w:del w:id="112" w:author="Ritter, Marvin" w:date="2013-03-01T13:15:00Z">
        <w:r>
          <w:delText>lernen</w:delText>
        </w:r>
      </w:del>
      <w:ins w:id="113" w:author="Ritter, Marvin" w:date="2013-03-01T13:15:00Z">
        <w:r w:rsidR="00446494">
          <w:t>er</w:t>
        </w:r>
        <w:r>
          <w:t>lernen</w:t>
        </w:r>
      </w:ins>
      <w:r>
        <w:t xml:space="preserve"> und erfreut sich zune</w:t>
      </w:r>
      <w:r w:rsidR="00446494">
        <w:t xml:space="preserve">hmender Beliebtheit im </w:t>
      </w:r>
      <w:del w:id="114" w:author="Ritter, Marvin" w:date="2013-03-01T13:15:00Z">
        <w:r>
          <w:delText>Bildungssektor</w:delText>
        </w:r>
      </w:del>
      <w:ins w:id="115" w:author="Ritter, Marvin" w:date="2013-03-01T13:15:00Z">
        <w:r w:rsidR="00446494">
          <w:t>Bildungs-</w:t>
        </w:r>
      </w:ins>
      <w:r>
        <w:t xml:space="preserve"> und Forschungssektor.</w:t>
      </w:r>
    </w:p>
    <w:p w14:paraId="443F1FB4" w14:textId="12484F56" w:rsidR="00A67BBB" w:rsidRDefault="00A67BBB" w:rsidP="00A67BBB">
      <w:pPr>
        <w:pStyle w:val="StandardPTB"/>
      </w:pPr>
      <w:r>
        <w:t>Die Referenzimplementierung CPython, oft auch nur Python genannt, wird von der Python Software Foundation entwickelt und verfügt über ein Foreign Function Interface (FFI), welches auch den Aufruf von C Funktionen unterstützt. Darüber lassen sich Wrapper-Bibliotheken erstellen, die</w:t>
      </w:r>
      <w:r w:rsidR="00446494">
        <w:t xml:space="preserve"> </w:t>
      </w:r>
      <w:ins w:id="116" w:author="Ritter, Marvin" w:date="2013-03-01T13:15:00Z">
        <w:r w:rsidR="00446494">
          <w:t>die</w:t>
        </w:r>
        <w:r>
          <w:t xml:space="preserve"> </w:t>
        </w:r>
      </w:ins>
      <w:r>
        <w:t xml:space="preserve">Funktionalität von C/C++ - </w:t>
      </w:r>
      <w:del w:id="117" w:author="Ritter, Marvin" w:date="2013-03-01T13:15:00Z">
        <w:r>
          <w:delText>Bibliothek</w:delText>
        </w:r>
      </w:del>
      <w:ins w:id="118" w:author="Ritter, Marvin" w:date="2013-03-01T13:15:00Z">
        <w:r>
          <w:t>Bibliothek</w:t>
        </w:r>
        <w:r w:rsidR="00446494">
          <w:t>en</w:t>
        </w:r>
      </w:ins>
      <w:r>
        <w:t xml:space="preserve"> in Python zur Verfügung stellen. Dieser Weg, dessen zahlreichen Vorteile in Abschnitt 7.4 genauer erklärt werden, wurde auch für die Portierung der Bibliothek nach Python gewählt. Zuvor werden Wrapper allgemein, die nötigen Schritte für einen Python Wrapper von C++ Funktionen und die automatische Erstellung dieses erklärt.</w:t>
      </w:r>
    </w:p>
    <w:p w14:paraId="44B025BD" w14:textId="77777777" w:rsidR="00A67BBB" w:rsidRDefault="00A67BBB" w:rsidP="00A67BBB">
      <w:pPr>
        <w:pStyle w:val="StandardPTB"/>
      </w:pPr>
    </w:p>
    <w:p w14:paraId="34A4AC56" w14:textId="77777777" w:rsidR="00A67BBB" w:rsidRPr="000E05F0" w:rsidRDefault="00A67BBB" w:rsidP="00A67BBB">
      <w:pPr>
        <w:pStyle w:val="B2"/>
        <w:ind w:left="576" w:hanging="576"/>
        <w:jc w:val="both"/>
      </w:pPr>
      <w:bookmarkStart w:id="119" w:name="_Toc349308383"/>
      <w:bookmarkStart w:id="120" w:name="_Toc349901702"/>
      <w:r>
        <w:t>Wrapper</w:t>
      </w:r>
      <w:bookmarkEnd w:id="119"/>
      <w:bookmarkEnd w:id="120"/>
    </w:p>
    <w:p w14:paraId="2C742F91" w14:textId="718B3E94" w:rsidR="00A67BBB" w:rsidRDefault="00A67BBB" w:rsidP="00A67BBB">
      <w:pPr>
        <w:pStyle w:val="StandardPTB"/>
      </w:pPr>
      <w:r>
        <w:t xml:space="preserve">Wrapper </w:t>
      </w:r>
      <w:r w:rsidRPr="000E05F0">
        <w:t xml:space="preserve">(von engl. „wrap“ = einpacken) </w:t>
      </w:r>
      <w:r>
        <w:t xml:space="preserve">sind </w:t>
      </w:r>
      <w:del w:id="121" w:author="Ritter, Marvin" w:date="2013-03-01T13:15:00Z">
        <w:r w:rsidRPr="000E05F0">
          <w:delText>Software</w:delText>
        </w:r>
        <w:r>
          <w:delText xml:space="preserve"> Stücke</w:delText>
        </w:r>
      </w:del>
      <w:ins w:id="122" w:author="Ritter, Marvin" w:date="2013-03-01T13:15:00Z">
        <w:r w:rsidR="00446494">
          <w:t>Softwares</w:t>
        </w:r>
        <w:r>
          <w:t>tücke</w:t>
        </w:r>
      </w:ins>
      <w:r w:rsidRPr="000E05F0">
        <w:t>, die andere Software um</w:t>
      </w:r>
      <w:r>
        <w:t>geben</w:t>
      </w:r>
      <w:r w:rsidRPr="000E05F0">
        <w:t xml:space="preserve"> und deren Funktionalität anpass</w:t>
      </w:r>
      <w:r>
        <w:t>en</w:t>
      </w:r>
      <w:r w:rsidRPr="000E05F0">
        <w:t>. Dabei kann je nach Anwendungsgebiet die Originalsoftware erweitert</w:t>
      </w:r>
      <w:r>
        <w:t>, eingeschränkt oder nur die neue Schnittstelle hinzugefügt werden. Die Möglichkeit der Einschränkung erfolgt häufig aus Sicherheitsgründen oder um die Komplexität der Original-Software zu verstecken und die Handhabung zu vereinfachen. Der umgekehrte Teil,</w:t>
      </w:r>
      <w:r w:rsidR="00446494">
        <w:t xml:space="preserve"> </w:t>
      </w:r>
      <w:ins w:id="123" w:author="Ritter, Marvin" w:date="2013-03-01T13:15:00Z">
        <w:r w:rsidR="00446494">
          <w:t>der Anpassung und Erweiterung,</w:t>
        </w:r>
        <w:r>
          <w:t xml:space="preserve"> </w:t>
        </w:r>
      </w:ins>
      <w:r>
        <w:t>wird immer wieder eingesetzt</w:t>
      </w:r>
      <w:ins w:id="124" w:author="Ritter, Marvin" w:date="2013-03-01T13:15:00Z">
        <w:r w:rsidR="00446494">
          <w:t>,</w:t>
        </w:r>
      </w:ins>
      <w:r>
        <w:t xml:space="preserve"> um bereits vorhandene Software-Bibliotheken auch in andern, meist neueren</w:t>
      </w:r>
      <w:del w:id="125" w:author="Ritter, Marvin" w:date="2013-03-01T13:15:00Z">
        <w:r>
          <w:delText>,</w:delText>
        </w:r>
      </w:del>
      <w:r>
        <w:t xml:space="preserve"> Programmiersprachen nutzbar zu machen und sie dem typischen Programmierstil der Programmiersprache anzupassen.</w:t>
      </w:r>
    </w:p>
    <w:p w14:paraId="00519CBB" w14:textId="77777777" w:rsidR="00A67BBB" w:rsidRDefault="00A67BBB" w:rsidP="00A67BBB">
      <w:pPr>
        <w:pStyle w:val="StandardPTB"/>
      </w:pPr>
    </w:p>
    <w:p w14:paraId="55F6573F" w14:textId="77777777" w:rsidR="00A67BBB" w:rsidRPr="000E05F0" w:rsidRDefault="00A67BBB" w:rsidP="00A67BBB">
      <w:pPr>
        <w:pStyle w:val="StandardPTB"/>
      </w:pPr>
    </w:p>
    <w:p w14:paraId="667DF742" w14:textId="77777777" w:rsidR="00A67BBB" w:rsidRDefault="00A67BBB" w:rsidP="00A67BBB">
      <w:pPr>
        <w:pStyle w:val="B2"/>
        <w:ind w:left="576" w:hanging="576"/>
        <w:jc w:val="both"/>
      </w:pPr>
      <w:bookmarkStart w:id="126" w:name="_Toc349308384"/>
      <w:bookmarkStart w:id="127" w:name="_Toc349901703"/>
      <w:r>
        <w:t>Erstellen eines Wrappers von C++ nach Python</w:t>
      </w:r>
      <w:bookmarkEnd w:id="126"/>
      <w:bookmarkEnd w:id="127"/>
    </w:p>
    <w:p w14:paraId="0983925F" w14:textId="77777777" w:rsidR="00A67BBB" w:rsidRDefault="00A67BBB" w:rsidP="00A67BBB">
      <w:pPr>
        <w:pStyle w:val="StandardPTB"/>
      </w:pPr>
      <w:r w:rsidRPr="0071780F">
        <w:t xml:space="preserve">In diesem Abschnitt wird das Vorgehen für das manuelle Erstellen eines Wrappers von C++ nach Python </w:t>
      </w:r>
      <w:r>
        <w:t>anhand eines einfachen Beispiels beschrieben.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20299D" w14:paraId="166708BF" w14:textId="77777777" w:rsidTr="000C7A1E">
        <w:trPr>
          <w:trHeight w:val="495"/>
        </w:trPr>
        <w:tc>
          <w:tcPr>
            <w:tcW w:w="9092" w:type="dxa"/>
            <w:tcBorders>
              <w:top w:val="single" w:sz="4" w:space="0" w:color="auto"/>
            </w:tcBorders>
            <w:shd w:val="clear" w:color="auto" w:fill="auto"/>
            <w:vAlign w:val="bottom"/>
          </w:tcPr>
          <w:p w14:paraId="1792EF80" w14:textId="77777777" w:rsidR="0020299D" w:rsidRPr="0020299D" w:rsidRDefault="0020299D" w:rsidP="0020299D">
            <w:pPr>
              <w:autoSpaceDE w:val="0"/>
              <w:autoSpaceDN w:val="0"/>
              <w:adjustRightInd w:val="0"/>
              <w:rPr>
                <w:rFonts w:ascii="Consolas" w:hAnsi="Consolas" w:cs="Consolas"/>
                <w:sz w:val="19"/>
                <w:szCs w:val="19"/>
                <w:lang w:val="en-US"/>
              </w:rPr>
            </w:pPr>
            <w:r w:rsidRPr="0020299D">
              <w:rPr>
                <w:rFonts w:ascii="Consolas" w:hAnsi="Consolas" w:cs="Consolas"/>
                <w:color w:val="0000FF"/>
                <w:sz w:val="19"/>
                <w:szCs w:val="19"/>
                <w:lang w:val="en-US"/>
              </w:rPr>
              <w:t>class</w:t>
            </w:r>
            <w:r w:rsidRPr="0020299D">
              <w:rPr>
                <w:rFonts w:ascii="Consolas" w:hAnsi="Consolas" w:cs="Consolas"/>
                <w:sz w:val="19"/>
                <w:szCs w:val="19"/>
                <w:lang w:val="en-US"/>
              </w:rPr>
              <w:t xml:space="preserve"> Car</w:t>
            </w:r>
          </w:p>
          <w:p w14:paraId="7AFAC2AF" w14:textId="77777777" w:rsidR="0020299D" w:rsidRPr="0020299D" w:rsidRDefault="0020299D" w:rsidP="0020299D">
            <w:pPr>
              <w:autoSpaceDE w:val="0"/>
              <w:autoSpaceDN w:val="0"/>
              <w:adjustRightInd w:val="0"/>
              <w:rPr>
                <w:rFonts w:ascii="Consolas" w:hAnsi="Consolas" w:cs="Consolas"/>
                <w:sz w:val="19"/>
                <w:szCs w:val="19"/>
                <w:lang w:val="en-US"/>
              </w:rPr>
            </w:pPr>
            <w:r w:rsidRPr="0020299D">
              <w:rPr>
                <w:rFonts w:ascii="Consolas" w:hAnsi="Consolas" w:cs="Consolas"/>
                <w:sz w:val="19"/>
                <w:szCs w:val="19"/>
                <w:lang w:val="en-US"/>
              </w:rPr>
              <w:t>{</w:t>
            </w:r>
          </w:p>
          <w:p w14:paraId="010BB4D4" w14:textId="77777777" w:rsidR="0020299D" w:rsidRPr="0020299D" w:rsidRDefault="005379ED" w:rsidP="0020299D">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r w:rsidR="0020299D" w:rsidRPr="0020299D">
              <w:rPr>
                <w:rFonts w:ascii="Consolas" w:hAnsi="Consolas" w:cs="Consolas"/>
                <w:color w:val="0000FF"/>
                <w:sz w:val="19"/>
                <w:szCs w:val="19"/>
                <w:lang w:val="en-US"/>
              </w:rPr>
              <w:t>public</w:t>
            </w:r>
            <w:r w:rsidR="0020299D" w:rsidRPr="0020299D">
              <w:rPr>
                <w:rFonts w:ascii="Consolas" w:hAnsi="Consolas" w:cs="Consolas"/>
                <w:sz w:val="19"/>
                <w:szCs w:val="19"/>
                <w:lang w:val="en-US"/>
              </w:rPr>
              <w:t>:</w:t>
            </w:r>
          </w:p>
          <w:p w14:paraId="3924E93B" w14:textId="77777777" w:rsidR="0020299D" w:rsidRPr="0020299D" w:rsidRDefault="005379ED" w:rsidP="0020299D">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r w:rsidR="0020299D" w:rsidRPr="0020299D">
              <w:rPr>
                <w:rFonts w:ascii="Consolas" w:hAnsi="Consolas" w:cs="Consolas"/>
                <w:color w:val="0000FF"/>
                <w:sz w:val="19"/>
                <w:szCs w:val="19"/>
                <w:lang w:val="en-US"/>
              </w:rPr>
              <w:t>void</w:t>
            </w:r>
            <w:r w:rsidR="0020299D" w:rsidRPr="0020299D">
              <w:rPr>
                <w:rFonts w:ascii="Consolas" w:hAnsi="Consolas" w:cs="Consolas"/>
                <w:sz w:val="19"/>
                <w:szCs w:val="19"/>
                <w:lang w:val="en-US"/>
              </w:rPr>
              <w:t xml:space="preserve"> drive();</w:t>
            </w:r>
          </w:p>
          <w:p w14:paraId="58144976" w14:textId="77777777" w:rsidR="0020299D" w:rsidRDefault="0020299D" w:rsidP="0020299D">
            <w:pPr>
              <w:autoSpaceDE w:val="0"/>
              <w:autoSpaceDN w:val="0"/>
              <w:adjustRightInd w:val="0"/>
              <w:rPr>
                <w:rFonts w:ascii="Consolas" w:hAnsi="Consolas" w:cs="Consolas"/>
                <w:sz w:val="19"/>
                <w:szCs w:val="19"/>
              </w:rPr>
            </w:pPr>
            <w:r>
              <w:rPr>
                <w:rFonts w:ascii="Consolas" w:hAnsi="Consolas" w:cs="Consolas"/>
                <w:sz w:val="19"/>
                <w:szCs w:val="19"/>
              </w:rPr>
              <w:t>};</w:t>
            </w:r>
          </w:p>
          <w:p w14:paraId="1D530EAF" w14:textId="77777777" w:rsidR="0058004A" w:rsidRPr="00B36721" w:rsidRDefault="0058004A" w:rsidP="0020299D">
            <w:pPr>
              <w:autoSpaceDE w:val="0"/>
              <w:autoSpaceDN w:val="0"/>
              <w:adjustRightInd w:val="0"/>
              <w:rPr>
                <w:rFonts w:ascii="Lucida Console" w:hAnsi="Lucida Console"/>
              </w:rPr>
            </w:pPr>
          </w:p>
        </w:tc>
      </w:tr>
    </w:tbl>
    <w:p w14:paraId="09C75192" w14:textId="77777777" w:rsidR="0020299D" w:rsidRDefault="0020299D" w:rsidP="0020299D">
      <w:pPr>
        <w:pStyle w:val="Anhang2"/>
        <w:spacing w:before="60"/>
        <w:ind w:firstLine="431"/>
      </w:pPr>
      <w:bookmarkStart w:id="128" w:name="_Toc349901743"/>
      <w:r w:rsidRPr="00A236E7">
        <w:t xml:space="preserve">Abbildung </w:t>
      </w:r>
      <w:r>
        <w:t>7-1</w:t>
      </w:r>
      <w:r w:rsidRPr="00A236E7">
        <w:t xml:space="preserve">: </w:t>
      </w:r>
      <w:r>
        <w:t>C++ Code</w:t>
      </w:r>
      <w:bookmarkEnd w:id="128"/>
    </w:p>
    <w:p w14:paraId="3E90FAC6" w14:textId="77777777" w:rsidR="0020299D" w:rsidRDefault="0020299D" w:rsidP="00A67BBB">
      <w:pPr>
        <w:pStyle w:val="StandardPTB"/>
      </w:pPr>
    </w:p>
    <w:p w14:paraId="5AF14243" w14:textId="77777777" w:rsidR="00A67BBB" w:rsidRDefault="00A67BBB" w:rsidP="00A67BBB">
      <w:pPr>
        <w:pStyle w:val="StandardPTB"/>
      </w:pPr>
      <w:r>
        <w:t xml:space="preserve">Über das FFI in Python lassen sich nur C-Funktionen ansprechen, sodass zunächst die Car Klasse mit Hilfe von Zeigern und Funktionen abgebildet werden muss.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20299D" w:rsidRPr="0020299D" w14:paraId="2A0CB405" w14:textId="77777777" w:rsidTr="000C7A1E">
        <w:trPr>
          <w:trHeight w:val="495"/>
        </w:trPr>
        <w:tc>
          <w:tcPr>
            <w:tcW w:w="9092" w:type="dxa"/>
            <w:tcBorders>
              <w:top w:val="single" w:sz="4" w:space="0" w:color="auto"/>
            </w:tcBorders>
            <w:shd w:val="clear" w:color="auto" w:fill="auto"/>
            <w:vAlign w:val="bottom"/>
          </w:tcPr>
          <w:p w14:paraId="7487F75A" w14:textId="77777777" w:rsidR="0020299D" w:rsidRPr="0020299D" w:rsidRDefault="0020299D" w:rsidP="0020299D">
            <w:pPr>
              <w:autoSpaceDE w:val="0"/>
              <w:autoSpaceDN w:val="0"/>
              <w:adjustRightInd w:val="0"/>
              <w:rPr>
                <w:rFonts w:ascii="Consolas" w:hAnsi="Consolas" w:cs="Consolas"/>
                <w:sz w:val="19"/>
                <w:szCs w:val="19"/>
                <w:lang w:val="en-US"/>
              </w:rPr>
            </w:pPr>
            <w:r w:rsidRPr="0020299D">
              <w:rPr>
                <w:rFonts w:ascii="Consolas" w:hAnsi="Consolas" w:cs="Consolas"/>
                <w:sz w:val="19"/>
                <w:szCs w:val="19"/>
                <w:lang w:val="en-US"/>
              </w:rPr>
              <w:t xml:space="preserve">Car* new_Car() { </w:t>
            </w:r>
            <w:r w:rsidRPr="0020299D">
              <w:rPr>
                <w:rFonts w:ascii="Consolas" w:hAnsi="Consolas" w:cs="Consolas"/>
                <w:color w:val="0000FF"/>
                <w:sz w:val="19"/>
                <w:szCs w:val="19"/>
                <w:lang w:val="en-US"/>
              </w:rPr>
              <w:t>return</w:t>
            </w:r>
            <w:r w:rsidRPr="0020299D">
              <w:rPr>
                <w:rFonts w:ascii="Consolas" w:hAnsi="Consolas" w:cs="Consolas"/>
                <w:sz w:val="19"/>
                <w:szCs w:val="19"/>
                <w:lang w:val="en-US"/>
              </w:rPr>
              <w:t xml:space="preserve"> </w:t>
            </w:r>
            <w:r w:rsidRPr="0020299D">
              <w:rPr>
                <w:rFonts w:ascii="Consolas" w:hAnsi="Consolas" w:cs="Consolas"/>
                <w:color w:val="0000FF"/>
                <w:sz w:val="19"/>
                <w:szCs w:val="19"/>
                <w:lang w:val="en-US"/>
              </w:rPr>
              <w:t>new</w:t>
            </w:r>
            <w:r w:rsidRPr="0020299D">
              <w:rPr>
                <w:rFonts w:ascii="Consolas" w:hAnsi="Consolas" w:cs="Consolas"/>
                <w:sz w:val="19"/>
                <w:szCs w:val="19"/>
                <w:lang w:val="en-US"/>
              </w:rPr>
              <w:t xml:space="preserve"> Car(); }</w:t>
            </w:r>
          </w:p>
          <w:p w14:paraId="1F2930EE" w14:textId="77777777" w:rsidR="0020299D" w:rsidRPr="0020299D" w:rsidRDefault="0020299D" w:rsidP="0020299D">
            <w:pPr>
              <w:autoSpaceDE w:val="0"/>
              <w:autoSpaceDN w:val="0"/>
              <w:adjustRightInd w:val="0"/>
              <w:rPr>
                <w:rFonts w:ascii="Consolas" w:hAnsi="Consolas" w:cs="Consolas"/>
                <w:sz w:val="19"/>
                <w:szCs w:val="19"/>
                <w:lang w:val="en-US"/>
              </w:rPr>
            </w:pPr>
            <w:r w:rsidRPr="0020299D">
              <w:rPr>
                <w:rFonts w:ascii="Consolas" w:hAnsi="Consolas" w:cs="Consolas"/>
                <w:color w:val="0000FF"/>
                <w:sz w:val="19"/>
                <w:szCs w:val="19"/>
                <w:lang w:val="en-US"/>
              </w:rPr>
              <w:t>void</w:t>
            </w:r>
            <w:r w:rsidRPr="0020299D">
              <w:rPr>
                <w:rFonts w:ascii="Consolas" w:hAnsi="Consolas" w:cs="Consolas"/>
                <w:sz w:val="19"/>
                <w:szCs w:val="19"/>
                <w:lang w:val="en-US"/>
              </w:rPr>
              <w:t xml:space="preserve"> delete_Car(Car* obj) { </w:t>
            </w:r>
            <w:r w:rsidRPr="0020299D">
              <w:rPr>
                <w:rFonts w:ascii="Consolas" w:hAnsi="Consolas" w:cs="Consolas"/>
                <w:color w:val="0000FF"/>
                <w:sz w:val="19"/>
                <w:szCs w:val="19"/>
                <w:lang w:val="en-US"/>
              </w:rPr>
              <w:t>delete</w:t>
            </w:r>
            <w:r w:rsidRPr="0020299D">
              <w:rPr>
                <w:rFonts w:ascii="Consolas" w:hAnsi="Consolas" w:cs="Consolas"/>
                <w:sz w:val="19"/>
                <w:szCs w:val="19"/>
                <w:lang w:val="en-US"/>
              </w:rPr>
              <w:t xml:space="preserve"> obj; }</w:t>
            </w:r>
          </w:p>
          <w:p w14:paraId="0A46F068" w14:textId="77777777" w:rsidR="0020299D" w:rsidRDefault="0020299D" w:rsidP="000C7A1E">
            <w:pPr>
              <w:autoSpaceDE w:val="0"/>
              <w:autoSpaceDN w:val="0"/>
              <w:adjustRightInd w:val="0"/>
              <w:rPr>
                <w:rFonts w:ascii="Consolas" w:hAnsi="Consolas" w:cs="Consolas"/>
                <w:sz w:val="19"/>
                <w:szCs w:val="19"/>
                <w:lang w:val="en-US"/>
              </w:rPr>
            </w:pPr>
            <w:r w:rsidRPr="0020299D">
              <w:rPr>
                <w:rFonts w:ascii="Consolas" w:hAnsi="Consolas" w:cs="Consolas"/>
                <w:color w:val="0000FF"/>
                <w:sz w:val="19"/>
                <w:szCs w:val="19"/>
                <w:lang w:val="en-US"/>
              </w:rPr>
              <w:t>void</w:t>
            </w:r>
            <w:r w:rsidRPr="0020299D">
              <w:rPr>
                <w:rFonts w:ascii="Consolas" w:hAnsi="Consolas" w:cs="Consolas"/>
                <w:sz w:val="19"/>
                <w:szCs w:val="19"/>
                <w:lang w:val="en-US"/>
              </w:rPr>
              <w:t xml:space="preserve"> drive_Car(Car* obj) { obj-&gt;drive(); }</w:t>
            </w:r>
          </w:p>
          <w:p w14:paraId="5E81865E" w14:textId="77777777" w:rsidR="0058004A" w:rsidRPr="0020299D" w:rsidRDefault="0058004A" w:rsidP="000C7A1E">
            <w:pPr>
              <w:autoSpaceDE w:val="0"/>
              <w:autoSpaceDN w:val="0"/>
              <w:adjustRightInd w:val="0"/>
              <w:rPr>
                <w:rFonts w:ascii="Consolas" w:hAnsi="Consolas" w:cs="Consolas"/>
                <w:sz w:val="19"/>
                <w:szCs w:val="19"/>
                <w:lang w:val="en-US"/>
              </w:rPr>
            </w:pPr>
          </w:p>
        </w:tc>
      </w:tr>
    </w:tbl>
    <w:p w14:paraId="4462DE8F" w14:textId="77777777" w:rsidR="0020299D" w:rsidRDefault="0020299D" w:rsidP="0020299D">
      <w:pPr>
        <w:pStyle w:val="Anhang2"/>
        <w:spacing w:before="60"/>
        <w:ind w:firstLine="431"/>
      </w:pPr>
      <w:bookmarkStart w:id="129" w:name="_Toc349901744"/>
      <w:r w:rsidRPr="00A236E7">
        <w:t xml:space="preserve">Abbildung </w:t>
      </w:r>
      <w:r>
        <w:t>7-2</w:t>
      </w:r>
      <w:r w:rsidRPr="00A236E7">
        <w:t xml:space="preserve">: </w:t>
      </w:r>
      <w:r>
        <w:t>C++ Funktionen</w:t>
      </w:r>
      <w:bookmarkEnd w:id="129"/>
    </w:p>
    <w:p w14:paraId="2000FD60" w14:textId="77777777" w:rsidR="00A67BBB" w:rsidRPr="0020299D" w:rsidRDefault="00A67BBB" w:rsidP="00A67BBB">
      <w:pPr>
        <w:pStyle w:val="StandardPTB"/>
      </w:pPr>
    </w:p>
    <w:p w14:paraId="61051527" w14:textId="77777777" w:rsidR="00A67BBB" w:rsidRDefault="00A67BBB" w:rsidP="00A67BBB">
      <w:pPr>
        <w:pStyle w:val="StandardPTB"/>
      </w:pPr>
      <w:r w:rsidRPr="006E082A">
        <w:t xml:space="preserve">Zusammen mit diesen wird dann eine DLL </w:t>
      </w:r>
      <w:r>
        <w:t>kompiliert und in das Python Programm eingebunden.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20299D" w:rsidRPr="0020299D" w14:paraId="693ACD8D" w14:textId="77777777" w:rsidTr="000C7A1E">
        <w:trPr>
          <w:trHeight w:val="495"/>
        </w:trPr>
        <w:tc>
          <w:tcPr>
            <w:tcW w:w="9092" w:type="dxa"/>
            <w:tcBorders>
              <w:top w:val="single" w:sz="4" w:space="0" w:color="auto"/>
            </w:tcBorders>
            <w:shd w:val="clear" w:color="auto" w:fill="auto"/>
            <w:vAlign w:val="bottom"/>
          </w:tcPr>
          <w:p w14:paraId="1B096BBC" w14:textId="77777777" w:rsidR="0020299D" w:rsidRPr="0020299D" w:rsidRDefault="0020299D" w:rsidP="0020299D">
            <w:pPr>
              <w:autoSpaceDE w:val="0"/>
              <w:autoSpaceDN w:val="0"/>
              <w:adjustRightInd w:val="0"/>
              <w:rPr>
                <w:rFonts w:ascii="Consolas" w:hAnsi="Consolas" w:cs="Consolas"/>
                <w:sz w:val="19"/>
                <w:szCs w:val="19"/>
                <w:lang w:val="en-US"/>
              </w:rPr>
            </w:pPr>
            <w:r w:rsidRPr="0020299D">
              <w:rPr>
                <w:rFonts w:ascii="Consolas" w:hAnsi="Consolas" w:cs="Consolas"/>
                <w:color w:val="0000FF"/>
                <w:sz w:val="19"/>
                <w:szCs w:val="19"/>
                <w:lang w:val="en-US"/>
              </w:rPr>
              <w:t>from</w:t>
            </w:r>
            <w:r w:rsidRPr="0020299D">
              <w:rPr>
                <w:rFonts w:ascii="Consolas" w:hAnsi="Consolas" w:cs="Consolas"/>
                <w:sz w:val="19"/>
                <w:szCs w:val="19"/>
                <w:lang w:val="en-US"/>
              </w:rPr>
              <w:t xml:space="preserve"> ctypes </w:t>
            </w:r>
            <w:r w:rsidRPr="0020299D">
              <w:rPr>
                <w:rFonts w:ascii="Consolas" w:hAnsi="Consolas" w:cs="Consolas"/>
                <w:color w:val="0000FF"/>
                <w:sz w:val="19"/>
                <w:szCs w:val="19"/>
                <w:lang w:val="en-US"/>
              </w:rPr>
              <w:t>import</w:t>
            </w:r>
            <w:r w:rsidRPr="0020299D">
              <w:rPr>
                <w:rFonts w:ascii="Consolas" w:hAnsi="Consolas" w:cs="Consolas"/>
                <w:sz w:val="19"/>
                <w:szCs w:val="19"/>
                <w:lang w:val="en-US"/>
              </w:rPr>
              <w:t xml:space="preserve"> cdll</w:t>
            </w:r>
          </w:p>
          <w:p w14:paraId="5376DAB8" w14:textId="77777777" w:rsidR="0020299D" w:rsidRDefault="0020299D" w:rsidP="0020299D">
            <w:pPr>
              <w:autoSpaceDE w:val="0"/>
              <w:autoSpaceDN w:val="0"/>
              <w:adjustRightInd w:val="0"/>
              <w:rPr>
                <w:rFonts w:ascii="Consolas" w:hAnsi="Consolas" w:cs="Consolas"/>
                <w:sz w:val="19"/>
                <w:szCs w:val="19"/>
                <w:lang w:val="en-US"/>
              </w:rPr>
            </w:pPr>
            <w:r w:rsidRPr="0020299D">
              <w:rPr>
                <w:rFonts w:ascii="Consolas" w:hAnsi="Consolas" w:cs="Consolas"/>
                <w:sz w:val="19"/>
                <w:szCs w:val="19"/>
                <w:lang w:val="en-US"/>
              </w:rPr>
              <w:t>carLib = cdll.LoadLibrary(pathToCarLib)</w:t>
            </w:r>
          </w:p>
          <w:p w14:paraId="11B1B35E" w14:textId="77777777" w:rsidR="0058004A" w:rsidRPr="0020299D" w:rsidRDefault="0058004A" w:rsidP="0020299D">
            <w:pPr>
              <w:autoSpaceDE w:val="0"/>
              <w:autoSpaceDN w:val="0"/>
              <w:adjustRightInd w:val="0"/>
              <w:rPr>
                <w:rFonts w:ascii="Consolas" w:hAnsi="Consolas" w:cs="Consolas"/>
                <w:sz w:val="19"/>
                <w:szCs w:val="19"/>
                <w:lang w:val="en-US"/>
              </w:rPr>
            </w:pPr>
          </w:p>
        </w:tc>
      </w:tr>
    </w:tbl>
    <w:p w14:paraId="0FEC811A" w14:textId="77777777" w:rsidR="0020299D" w:rsidRDefault="0020299D" w:rsidP="0020299D">
      <w:pPr>
        <w:pStyle w:val="Anhang2"/>
        <w:spacing w:before="60"/>
        <w:ind w:firstLine="431"/>
      </w:pPr>
      <w:bookmarkStart w:id="130" w:name="_Toc349901745"/>
      <w:r w:rsidRPr="00A236E7">
        <w:t xml:space="preserve">Abbildung </w:t>
      </w:r>
      <w:r>
        <w:t>7-3</w:t>
      </w:r>
      <w:r w:rsidRPr="00A236E7">
        <w:t xml:space="preserve">: </w:t>
      </w:r>
      <w:r>
        <w:t>Python Import</w:t>
      </w:r>
      <w:bookmarkEnd w:id="130"/>
    </w:p>
    <w:p w14:paraId="7F2184FA" w14:textId="77777777" w:rsidR="0020299D" w:rsidRPr="006E082A" w:rsidRDefault="0020299D" w:rsidP="00A67BBB">
      <w:pPr>
        <w:pStyle w:val="StandardPTB"/>
      </w:pPr>
    </w:p>
    <w:p w14:paraId="43F77669" w14:textId="60E42F54" w:rsidR="00A67BBB" w:rsidRDefault="00A67BBB" w:rsidP="00A67BBB">
      <w:pPr>
        <w:pStyle w:val="StandardPTB"/>
      </w:pPr>
      <w:r w:rsidRPr="00B25A22">
        <w:t>Das ctypes Mo</w:t>
      </w:r>
      <w:r w:rsidR="00446494">
        <w:t>dul ist Teil der Python-</w:t>
      </w:r>
      <w:del w:id="131" w:author="Ritter, Marvin" w:date="2013-03-01T13:15:00Z">
        <w:r w:rsidRPr="00B25A22">
          <w:delText>Standartbibliotek</w:delText>
        </w:r>
      </w:del>
      <w:ins w:id="132" w:author="Ritter, Marvin" w:date="2013-03-01T13:15:00Z">
        <w:r w:rsidR="00446494">
          <w:t>Standard</w:t>
        </w:r>
        <w:r w:rsidRPr="00B25A22">
          <w:t>bibliotek</w:t>
        </w:r>
      </w:ins>
      <w:r w:rsidRPr="00B25A22">
        <w:t xml:space="preserve"> und </w:t>
      </w:r>
      <w:r>
        <w:t xml:space="preserve">ermöglicht das Laden von DLLs in Python. Darüber hinaus stellt </w:t>
      </w:r>
      <w:del w:id="133" w:author="Ritter, Marvin" w:date="2013-03-01T13:15:00Z">
        <w:r>
          <w:delText>sie</w:delText>
        </w:r>
      </w:del>
      <w:ins w:id="134" w:author="Ritter, Marvin" w:date="2013-03-01T13:15:00Z">
        <w:r w:rsidR="00446494">
          <w:t>es</w:t>
        </w:r>
      </w:ins>
      <w:r>
        <w:t xml:space="preserve"> nach C kompatible Datentypen zur Verfügung. Um auch in Python objektorientiert programmieren zu können, muss noch eine Wrapper-Klasse geschrieben werden, die den Referenzzeiger verwaltet und ihn bei jedem Funktionsaufruf mit an die Hilfsfunktionen übergibt.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20299D" w:rsidRPr="0020299D" w14:paraId="5C1974AA" w14:textId="77777777" w:rsidTr="000C7A1E">
        <w:trPr>
          <w:trHeight w:val="495"/>
        </w:trPr>
        <w:tc>
          <w:tcPr>
            <w:tcW w:w="9092" w:type="dxa"/>
            <w:tcBorders>
              <w:top w:val="single" w:sz="4" w:space="0" w:color="auto"/>
            </w:tcBorders>
            <w:shd w:val="clear" w:color="auto" w:fill="auto"/>
            <w:vAlign w:val="bottom"/>
          </w:tcPr>
          <w:p w14:paraId="07868346" w14:textId="77777777"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color w:val="0000FF"/>
                <w:sz w:val="19"/>
                <w:szCs w:val="19"/>
                <w:lang w:val="en-US"/>
              </w:rPr>
              <w:t>class</w:t>
            </w:r>
            <w:r w:rsidRPr="0058004A">
              <w:rPr>
                <w:rFonts w:ascii="Consolas" w:hAnsi="Consolas" w:cs="Consolas"/>
                <w:sz w:val="19"/>
                <w:szCs w:val="19"/>
                <w:lang w:val="en-US"/>
              </w:rPr>
              <w:t xml:space="preserve"> Car:</w:t>
            </w:r>
          </w:p>
          <w:p w14:paraId="4E66C1D6" w14:textId="77777777"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r w:rsidRPr="0058004A">
              <w:rPr>
                <w:rFonts w:ascii="Consolas" w:hAnsi="Consolas" w:cs="Consolas"/>
                <w:color w:val="0000FF"/>
                <w:sz w:val="19"/>
                <w:szCs w:val="19"/>
                <w:lang w:val="en-US"/>
              </w:rPr>
              <w:t>def</w:t>
            </w:r>
            <w:r w:rsidRPr="0058004A">
              <w:rPr>
                <w:rFonts w:ascii="Consolas" w:hAnsi="Consolas" w:cs="Consolas"/>
                <w:sz w:val="19"/>
                <w:szCs w:val="19"/>
                <w:lang w:val="en-US"/>
              </w:rPr>
              <w:t xml:space="preserve"> </w:t>
            </w:r>
            <w:r w:rsidRPr="0058004A">
              <w:rPr>
                <w:rFonts w:ascii="Consolas" w:hAnsi="Consolas" w:cs="Consolas"/>
                <w:color w:val="FF3399"/>
                <w:sz w:val="19"/>
                <w:szCs w:val="19"/>
                <w:lang w:val="en-US"/>
              </w:rPr>
              <w:t>__init__</w:t>
            </w:r>
            <w:r w:rsidRPr="0058004A">
              <w:rPr>
                <w:rFonts w:ascii="Consolas" w:hAnsi="Consolas" w:cs="Consolas"/>
                <w:sz w:val="19"/>
                <w:szCs w:val="19"/>
                <w:lang w:val="en-US"/>
              </w:rPr>
              <w:t>(self):</w:t>
            </w:r>
          </w:p>
          <w:p w14:paraId="57270B6D" w14:textId="77777777"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r w:rsidRPr="0058004A">
              <w:rPr>
                <w:rFonts w:ascii="Consolas" w:hAnsi="Consolas" w:cs="Consolas"/>
                <w:sz w:val="19"/>
                <w:szCs w:val="19"/>
                <w:lang w:val="en-US"/>
              </w:rPr>
              <w:tab/>
              <w:t>self.obj = carLib.new_Car()</w:t>
            </w:r>
          </w:p>
          <w:p w14:paraId="0FEE48E4" w14:textId="77777777"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r w:rsidRPr="0058004A">
              <w:rPr>
                <w:rFonts w:ascii="Consolas" w:hAnsi="Consolas" w:cs="Consolas"/>
                <w:color w:val="0000FF"/>
                <w:sz w:val="19"/>
                <w:szCs w:val="19"/>
                <w:lang w:val="en-US"/>
              </w:rPr>
              <w:t>def</w:t>
            </w:r>
            <w:r w:rsidRPr="0058004A">
              <w:rPr>
                <w:rFonts w:ascii="Consolas" w:hAnsi="Consolas" w:cs="Consolas"/>
                <w:sz w:val="19"/>
                <w:szCs w:val="19"/>
                <w:lang w:val="en-US"/>
              </w:rPr>
              <w:t xml:space="preserve"> </w:t>
            </w:r>
            <w:r w:rsidRPr="0058004A">
              <w:rPr>
                <w:rFonts w:ascii="Consolas" w:hAnsi="Consolas" w:cs="Consolas"/>
                <w:color w:val="FF3399"/>
                <w:sz w:val="19"/>
                <w:szCs w:val="19"/>
                <w:lang w:val="en-US"/>
              </w:rPr>
              <w:t>__del__</w:t>
            </w:r>
            <w:r w:rsidRPr="0058004A">
              <w:rPr>
                <w:rFonts w:ascii="Consolas" w:hAnsi="Consolas" w:cs="Consolas"/>
                <w:sz w:val="19"/>
                <w:szCs w:val="19"/>
                <w:lang w:val="en-US"/>
              </w:rPr>
              <w:t>(self):</w:t>
            </w:r>
          </w:p>
          <w:p w14:paraId="436F02B5" w14:textId="77777777"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r w:rsidRPr="0058004A">
              <w:rPr>
                <w:rFonts w:ascii="Consolas" w:hAnsi="Consolas" w:cs="Consolas"/>
                <w:sz w:val="19"/>
                <w:szCs w:val="19"/>
                <w:lang w:val="en-US"/>
              </w:rPr>
              <w:tab/>
              <w:t>carLib.delete_Car(self.obj)</w:t>
            </w:r>
          </w:p>
          <w:p w14:paraId="14C7B638" w14:textId="77777777"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r w:rsidRPr="0058004A">
              <w:rPr>
                <w:rFonts w:ascii="Consolas" w:hAnsi="Consolas" w:cs="Consolas"/>
                <w:color w:val="0000FF"/>
                <w:sz w:val="19"/>
                <w:szCs w:val="19"/>
                <w:lang w:val="en-US"/>
              </w:rPr>
              <w:t>def</w:t>
            </w:r>
            <w:r w:rsidRPr="0058004A">
              <w:rPr>
                <w:rFonts w:ascii="Consolas" w:hAnsi="Consolas" w:cs="Consolas"/>
                <w:sz w:val="19"/>
                <w:szCs w:val="19"/>
                <w:lang w:val="en-US"/>
              </w:rPr>
              <w:t xml:space="preserve"> </w:t>
            </w:r>
            <w:r w:rsidRPr="0058004A">
              <w:rPr>
                <w:rFonts w:ascii="Consolas" w:hAnsi="Consolas" w:cs="Consolas"/>
                <w:color w:val="FF3399"/>
                <w:sz w:val="19"/>
                <w:szCs w:val="19"/>
                <w:lang w:val="en-US"/>
              </w:rPr>
              <w:t>drive</w:t>
            </w:r>
            <w:r w:rsidRPr="0058004A">
              <w:rPr>
                <w:rFonts w:ascii="Consolas" w:hAnsi="Consolas" w:cs="Consolas"/>
                <w:sz w:val="19"/>
                <w:szCs w:val="19"/>
                <w:lang w:val="en-US"/>
              </w:rPr>
              <w:t>(self):</w:t>
            </w:r>
          </w:p>
          <w:p w14:paraId="4CA63B5D" w14:textId="77777777" w:rsidR="0020299D"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r w:rsidRPr="0058004A">
              <w:rPr>
                <w:rFonts w:ascii="Consolas" w:hAnsi="Consolas" w:cs="Consolas"/>
                <w:sz w:val="19"/>
                <w:szCs w:val="19"/>
                <w:lang w:val="en-US"/>
              </w:rPr>
              <w:tab/>
              <w:t>carLib.drive_Car(self.obj)</w:t>
            </w:r>
          </w:p>
          <w:p w14:paraId="20404165" w14:textId="77777777" w:rsidR="0058004A" w:rsidRPr="0020299D" w:rsidRDefault="0058004A" w:rsidP="0020299D">
            <w:pPr>
              <w:autoSpaceDE w:val="0"/>
              <w:autoSpaceDN w:val="0"/>
              <w:adjustRightInd w:val="0"/>
              <w:rPr>
                <w:rFonts w:ascii="Consolas" w:hAnsi="Consolas" w:cs="Consolas"/>
                <w:color w:val="0000FF"/>
                <w:sz w:val="19"/>
                <w:szCs w:val="19"/>
                <w:lang w:val="en-US"/>
              </w:rPr>
            </w:pPr>
          </w:p>
        </w:tc>
      </w:tr>
    </w:tbl>
    <w:p w14:paraId="579D87B5" w14:textId="77777777" w:rsidR="0020299D" w:rsidRDefault="0020299D" w:rsidP="0020299D">
      <w:pPr>
        <w:pStyle w:val="Anhang2"/>
        <w:spacing w:before="60"/>
        <w:ind w:firstLine="431"/>
      </w:pPr>
      <w:bookmarkStart w:id="135" w:name="_Toc349901746"/>
      <w:r w:rsidRPr="00A236E7">
        <w:t xml:space="preserve">Abbildung </w:t>
      </w:r>
      <w:r>
        <w:t>7-4</w:t>
      </w:r>
      <w:r w:rsidRPr="00A236E7">
        <w:t xml:space="preserve">: </w:t>
      </w:r>
      <w:r>
        <w:t>Python Class</w:t>
      </w:r>
      <w:bookmarkEnd w:id="135"/>
    </w:p>
    <w:p w14:paraId="516BFE73" w14:textId="77777777" w:rsidR="00A67BBB" w:rsidRPr="0058004A" w:rsidRDefault="00A67BBB" w:rsidP="00A67BBB">
      <w:pPr>
        <w:pStyle w:val="StandardPTB"/>
      </w:pPr>
    </w:p>
    <w:p w14:paraId="370D577F" w14:textId="77777777" w:rsidR="0058004A" w:rsidRDefault="0058004A" w:rsidP="00A67BBB">
      <w:pPr>
        <w:pStyle w:val="StandardPTB"/>
      </w:pPr>
    </w:p>
    <w:p w14:paraId="15E27530" w14:textId="77777777" w:rsidR="009151AE" w:rsidRDefault="009151AE">
      <w:pPr>
        <w:spacing w:after="0" w:line="240" w:lineRule="auto"/>
        <w:rPr>
          <w:rFonts w:ascii="Arial" w:hAnsi="Arial"/>
          <w:sz w:val="24"/>
          <w:rPrChange w:id="136" w:author="Ritter, Marvin" w:date="2013-03-01T13:15:00Z">
            <w:rPr/>
          </w:rPrChange>
        </w:rPr>
        <w:pPrChange w:id="137" w:author="Ritter, Marvin" w:date="2013-03-01T13:15:00Z">
          <w:pPr>
            <w:pStyle w:val="StandardPTB"/>
          </w:pPr>
        </w:pPrChange>
      </w:pPr>
      <w:ins w:id="138" w:author="Ritter, Marvin" w:date="2013-03-01T13:15:00Z">
        <w:r>
          <w:br w:type="page"/>
        </w:r>
      </w:ins>
    </w:p>
    <w:p w14:paraId="2BB661F2" w14:textId="77777777" w:rsidR="00A67BBB" w:rsidRDefault="00A67BBB" w:rsidP="00A67BBB">
      <w:pPr>
        <w:pStyle w:val="StandardPTB"/>
      </w:pPr>
      <w:r w:rsidRPr="00695E1C">
        <w:t>Nun lassen sich auch in Python Instanzen der Car Klasse erzeugen und benutzen.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58004A" w:rsidRPr="0020299D" w14:paraId="7632122D" w14:textId="77777777" w:rsidTr="000C7A1E">
        <w:trPr>
          <w:trHeight w:val="495"/>
        </w:trPr>
        <w:tc>
          <w:tcPr>
            <w:tcW w:w="9092" w:type="dxa"/>
            <w:tcBorders>
              <w:top w:val="single" w:sz="4" w:space="0" w:color="auto"/>
            </w:tcBorders>
            <w:shd w:val="clear" w:color="auto" w:fill="auto"/>
            <w:vAlign w:val="bottom"/>
          </w:tcPr>
          <w:p w14:paraId="0ED83A8A" w14:textId="77777777" w:rsidR="009151AE"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car = new Car()</w:t>
            </w:r>
          </w:p>
          <w:p w14:paraId="184A6766" w14:textId="77777777" w:rsid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car.drive()</w:t>
            </w:r>
          </w:p>
          <w:p w14:paraId="796D6E6C" w14:textId="77777777" w:rsidR="0058004A" w:rsidRPr="0020299D" w:rsidRDefault="0058004A" w:rsidP="0058004A">
            <w:pPr>
              <w:autoSpaceDE w:val="0"/>
              <w:autoSpaceDN w:val="0"/>
              <w:adjustRightInd w:val="0"/>
              <w:rPr>
                <w:rFonts w:ascii="Consolas" w:hAnsi="Consolas" w:cs="Consolas"/>
                <w:color w:val="0000FF"/>
                <w:sz w:val="19"/>
                <w:szCs w:val="19"/>
                <w:lang w:val="en-US"/>
              </w:rPr>
            </w:pPr>
          </w:p>
        </w:tc>
      </w:tr>
    </w:tbl>
    <w:p w14:paraId="79F04CBE" w14:textId="77777777" w:rsidR="0058004A" w:rsidRPr="0058004A" w:rsidRDefault="0058004A" w:rsidP="0058004A">
      <w:pPr>
        <w:pStyle w:val="Anhang2"/>
        <w:spacing w:before="60"/>
        <w:ind w:firstLine="431"/>
      </w:pPr>
      <w:bookmarkStart w:id="139" w:name="_Toc349901747"/>
      <w:r w:rsidRPr="0058004A">
        <w:t>Abbildung 7-5: Python Aufruf</w:t>
      </w:r>
      <w:bookmarkEnd w:id="139"/>
    </w:p>
    <w:p w14:paraId="12BD13BB" w14:textId="77777777" w:rsidR="0058004A" w:rsidRPr="0058004A" w:rsidRDefault="0058004A" w:rsidP="00A67BBB">
      <w:pPr>
        <w:pStyle w:val="StandardPTB"/>
      </w:pPr>
    </w:p>
    <w:p w14:paraId="7AAAA666" w14:textId="2CF88814" w:rsidR="00A67BBB" w:rsidRDefault="00A67BBB" w:rsidP="00A67BBB">
      <w:pPr>
        <w:pStyle w:val="StandardPTB"/>
      </w:pPr>
      <w:r>
        <w:t xml:space="preserve">Das hier vorgestellte Beispiel lässt </w:t>
      </w:r>
      <w:ins w:id="140" w:author="Ritter, Marvin" w:date="2013-03-01T13:15:00Z">
        <w:r w:rsidR="00446494">
          <w:t xml:space="preserve">sich </w:t>
        </w:r>
      </w:ins>
      <w:r>
        <w:t xml:space="preserve">weitestgehend auf die im Rahmen des Projektes entwickelte C++ Bibliothek für das Rechnen mit Matrizen aus Taylor-Polynomen übertragen. Python unterstützt alle dafür relevanten C++ </w:t>
      </w:r>
      <w:del w:id="141" w:author="Ritter, Marvin" w:date="2013-03-01T13:15:00Z">
        <w:r>
          <w:delText>Feature</w:delText>
        </w:r>
      </w:del>
      <w:ins w:id="142" w:author="Ritter, Marvin" w:date="2013-03-01T13:15:00Z">
        <w:r>
          <w:t>Feature</w:t>
        </w:r>
        <w:r w:rsidR="00446494">
          <w:t>s</w:t>
        </w:r>
      </w:ins>
      <w:r>
        <w:t xml:space="preserve"> wie Operatoren und Exceptions, sodass die gesamte Funktionalität der Bibliothek auch in Python zur Verfügung steht.</w:t>
      </w:r>
    </w:p>
    <w:p w14:paraId="7FBEA377" w14:textId="77777777" w:rsidR="00A67BBB" w:rsidRDefault="00A67BBB" w:rsidP="00A67BBB">
      <w:pPr>
        <w:pStyle w:val="StandardPTB"/>
      </w:pPr>
    </w:p>
    <w:p w14:paraId="4F921BB8" w14:textId="77777777" w:rsidR="00A67BBB" w:rsidRDefault="00A67BBB" w:rsidP="00A67BBB">
      <w:pPr>
        <w:pStyle w:val="B2"/>
        <w:ind w:left="576" w:hanging="576"/>
        <w:jc w:val="both"/>
      </w:pPr>
      <w:bookmarkStart w:id="143" w:name="_Toc349308385"/>
      <w:bookmarkStart w:id="144" w:name="_Toc349901704"/>
      <w:r>
        <w:t>SWIG</w:t>
      </w:r>
      <w:bookmarkEnd w:id="143"/>
      <w:bookmarkEnd w:id="144"/>
    </w:p>
    <w:p w14:paraId="333E35B1" w14:textId="0926ED70" w:rsidR="00A67BBB" w:rsidRPr="00B632CB" w:rsidRDefault="00A67BBB" w:rsidP="00A67BBB">
      <w:pPr>
        <w:pStyle w:val="StandardPTB"/>
      </w:pPr>
      <w:r w:rsidRPr="00B632CB">
        <w:t xml:space="preserve">Der Aufwand für den in Abschnitt 7.2 beschriebenen Vorgang zum Erstellen eines Wrappers nimmt mit dem Umfang der Orignial-Software zu. Außerdem muss der Wrapper bei Erweiterungen der Software ebenfalls angepasst werden um die hinzugekommenen Funktionen zu unterstützen. Um den zukünftigen Aufwand </w:t>
      </w:r>
      <w:del w:id="145" w:author="Ritter, Marvin" w:date="2013-03-01T13:15:00Z">
        <w:r w:rsidRPr="00B632CB">
          <w:delText>die</w:delText>
        </w:r>
      </w:del>
      <w:ins w:id="146" w:author="Ritter, Marvin" w:date="2013-03-01T13:15:00Z">
        <w:r w:rsidR="00446494">
          <w:t>bei der Weiterentwicklung der</w:t>
        </w:r>
      </w:ins>
      <w:r w:rsidRPr="00B632CB">
        <w:t xml:space="preserve"> Bibliothek</w:t>
      </w:r>
      <w:del w:id="147" w:author="Ritter, Marvin" w:date="2013-03-01T13:15:00Z">
        <w:r w:rsidRPr="00B632CB">
          <w:delText xml:space="preserve"> weiter zu entwickeln</w:delText>
        </w:r>
      </w:del>
      <w:r w:rsidRPr="00B632CB">
        <w:t xml:space="preserve"> gering zu halten, wurde daher nach einer nachhaltigen und weitestgehend automatischen Lösung für das Erstellen des Wrappers gesucht.</w:t>
      </w:r>
    </w:p>
    <w:p w14:paraId="749E8497" w14:textId="356FA127" w:rsidR="00A67BBB" w:rsidRPr="00B632CB" w:rsidRDefault="00A67BBB" w:rsidP="00A67BBB">
      <w:pPr>
        <w:pStyle w:val="StandardPTB"/>
      </w:pPr>
      <w:r w:rsidRPr="00B632CB">
        <w:t>Der Simplified Wrapper and Inte</w:t>
      </w:r>
      <w:r w:rsidR="00CD69EA">
        <w:t>r</w:t>
      </w:r>
      <w:r w:rsidRPr="00B632CB">
        <w:t xml:space="preserve">face Generator, kurz </w:t>
      </w:r>
      <w:r w:rsidRPr="006B0F6A">
        <w:rPr>
          <w:sz w:val="28"/>
        </w:rPr>
        <w:t>SWIG</w:t>
      </w:r>
      <w:r w:rsidRPr="00B632CB">
        <w:t xml:space="preserve">, erfüllt diese </w:t>
      </w:r>
      <w:del w:id="148" w:author="Ritter, Marvin" w:date="2013-03-01T13:15:00Z">
        <w:r w:rsidRPr="00B632CB">
          <w:delText>Anfordungen.</w:delText>
        </w:r>
      </w:del>
      <w:ins w:id="149" w:author="Ritter, Marvin" w:date="2013-03-01T13:15:00Z">
        <w:r w:rsidRPr="00B632CB">
          <w:t>Anford</w:t>
        </w:r>
        <w:r w:rsidR="00446494">
          <w:t>er</w:t>
        </w:r>
        <w:r w:rsidRPr="00B632CB">
          <w:t>ungen.</w:t>
        </w:r>
      </w:ins>
      <w:r w:rsidRPr="00B632CB">
        <w:t xml:space="preserve"> Das mittlerweile seit 17 Jahren bestehende Open Source Projekt, erlaubt des Erstellen von Wrappern für C/C++ Programme. In der aktuellen Version 2.0.6 werden zahlreiche Zielsprachen unterstützt, darunter auch Java, PHP und Python. Dafür genüg SWIG eine Konfigurationsdatei, wie sie im Anhang zu finden ist, sowie kleine Modifikationen an der C++ Header-Datei für einige Operatoren. Außerdem</w:t>
      </w:r>
      <w:r w:rsidR="005379ED">
        <w:t xml:space="preserve"> mussten die print() Methoden in der</w:t>
      </w:r>
      <w:r w:rsidRPr="00B632CB">
        <w:t xml:space="preserve"> Python Port</w:t>
      </w:r>
      <w:r w:rsidR="005379ED">
        <w:t>ierung</w:t>
      </w:r>
      <w:r w:rsidRPr="00B632CB">
        <w:t xml:space="preserve"> umbenannt werden, da „print“ in Python ein reserviertes Schlüsselwort ist. Dies wird mit den </w:t>
      </w:r>
      <w:r>
        <w:t>„</w:t>
      </w:r>
      <w:r w:rsidRPr="00B632CB">
        <w:t>%rename</w:t>
      </w:r>
      <w:r>
        <w:t>“</w:t>
      </w:r>
      <w:r w:rsidRPr="00B632CB">
        <w:t xml:space="preserve"> Anweisungen in der Konfigurationsdatei bewerkstelligt.</w:t>
      </w:r>
    </w:p>
    <w:p w14:paraId="00518507" w14:textId="77777777" w:rsidR="00A67BBB" w:rsidRDefault="00A67BBB" w:rsidP="00A67BBB">
      <w:pPr>
        <w:pStyle w:val="StandardPTB"/>
      </w:pPr>
    </w:p>
    <w:p w14:paraId="52690DDF" w14:textId="77777777" w:rsidR="00A67BBB" w:rsidRDefault="00A67BBB" w:rsidP="00A67BBB">
      <w:pPr>
        <w:pStyle w:val="B2"/>
        <w:ind w:left="576" w:hanging="576"/>
        <w:jc w:val="both"/>
      </w:pPr>
      <w:bookmarkStart w:id="150" w:name="_Toc349308386"/>
      <w:bookmarkStart w:id="151" w:name="_Toc349901705"/>
      <w:r>
        <w:t>Vor- und Nachteile des Wrappers</w:t>
      </w:r>
      <w:bookmarkEnd w:id="150"/>
      <w:bookmarkEnd w:id="151"/>
    </w:p>
    <w:p w14:paraId="234603EC" w14:textId="1686293E" w:rsidR="00A67BBB" w:rsidRDefault="00A67BBB" w:rsidP="00A67BBB">
      <w:pPr>
        <w:pStyle w:val="StandardPTB"/>
      </w:pPr>
      <w:r>
        <w:t xml:space="preserve">Die Portierung mittels Wrapper bietet zahlreiche Vorteile. Der für viele Python Entwickler wichtigste dürfte die Performance des kompilierten Bytecodes darstellen, weshalb es häufig vorkommt, das aufwändige Berechnung in Python in eine C/C++ - Bibliothek ausgelagert werden. Dieser Geschwindigkeitsgewinn </w:t>
      </w:r>
      <w:del w:id="152" w:author="Ritter, Marvin" w:date="2013-03-01T13:15:00Z">
        <w:r>
          <w:delText>kommt jedoch</w:delText>
        </w:r>
      </w:del>
      <w:ins w:id="153" w:author="Ritter, Marvin" w:date="2013-03-01T13:15:00Z">
        <w:r w:rsidR="00941FA6">
          <w:t>wird</w:t>
        </w:r>
      </w:ins>
      <w:r w:rsidR="00941FA6">
        <w:t xml:space="preserve"> mit dem Preis</w:t>
      </w:r>
      <w:ins w:id="154" w:author="Ritter, Marvin" w:date="2013-03-01T13:15:00Z">
        <w:r w:rsidR="00941FA6">
          <w:t xml:space="preserve"> erkauft</w:t>
        </w:r>
      </w:ins>
      <w:r>
        <w:t>, dass das Python Modul für jede Plattform neu kompiliert werden muss, während reiner Python Code in der Regel plattformunabhängig ist. Da es sich bei dem Projekt um eine Bibliothek für mathematische Berechnungen handelt, ist dieser Austausch akzeptabel.</w:t>
      </w:r>
    </w:p>
    <w:p w14:paraId="501149C7" w14:textId="33E8DB5C" w:rsidR="00A67BBB" w:rsidRDefault="00A67BBB" w:rsidP="00A67BBB">
      <w:pPr>
        <w:pStyle w:val="StandardPTB"/>
      </w:pPr>
      <w:r>
        <w:t>Ein weiterer Vorteil ergibt sich aus der gemeinsamen Codebasis mit der C++ Version. Zukünftig Änderungen,</w:t>
      </w:r>
      <w:r w:rsidR="006B0F6A">
        <w:t xml:space="preserve"> zum Beispiel</w:t>
      </w:r>
      <w:r>
        <w:t xml:space="preserve"> Bugfixes oder neue Funktionen, müssen nur einmal implementiert werden und stehen dann sowohl in der C++ Variante als auch </w:t>
      </w:r>
      <w:r w:rsidR="005379ED">
        <w:t xml:space="preserve">in der </w:t>
      </w:r>
      <w:r>
        <w:t>Python Port</w:t>
      </w:r>
      <w:r w:rsidR="005379ED">
        <w:t>ierung</w:t>
      </w:r>
      <w:r>
        <w:t xml:space="preserve"> zur Verfügung. Dies gilt ebenfalls für die Test Cases, sodass die Richtigkeit de</w:t>
      </w:r>
      <w:r w:rsidR="005379ED">
        <w:t>r Python Portierung</w:t>
      </w:r>
      <w:r>
        <w:t xml:space="preserve"> durch die C++ Test </w:t>
      </w:r>
      <w:del w:id="155" w:author="Ritter, Marvin" w:date="2013-03-01T13:15:00Z">
        <w:r>
          <w:delText>Case</w:delText>
        </w:r>
      </w:del>
      <w:ins w:id="156" w:author="Ritter, Marvin" w:date="2013-03-01T13:15:00Z">
        <w:r>
          <w:t>Case</w:t>
        </w:r>
        <w:r w:rsidR="00941FA6">
          <w:t>s</w:t>
        </w:r>
      </w:ins>
      <w:r>
        <w:t xml:space="preserve"> abgesichert ist.</w:t>
      </w:r>
    </w:p>
    <w:p w14:paraId="4248375A" w14:textId="77777777" w:rsidR="00A67BBB" w:rsidRDefault="00A67BBB" w:rsidP="00A67BBB">
      <w:pPr>
        <w:pStyle w:val="StandardPTB"/>
      </w:pPr>
    </w:p>
    <w:p w14:paraId="67804C4A" w14:textId="77777777" w:rsidR="00C0437A" w:rsidRDefault="00935430" w:rsidP="00C0437A">
      <w:pPr>
        <w:pStyle w:val="B"/>
      </w:pPr>
      <w:r>
        <w:br w:type="page"/>
      </w:r>
      <w:bookmarkStart w:id="157" w:name="_Toc349901706"/>
      <w:r w:rsidR="00C0437A">
        <w:t>Beispielanwendungen</w:t>
      </w:r>
      <w:bookmarkEnd w:id="157"/>
    </w:p>
    <w:p w14:paraId="3FFB8F7F" w14:textId="77777777" w:rsidR="004B1E2F" w:rsidRDefault="00C0437A" w:rsidP="003636DB">
      <w:pPr>
        <w:pStyle w:val="B2"/>
      </w:pPr>
      <w:bookmarkStart w:id="158" w:name="_Toc349901707"/>
      <w:r w:rsidRPr="00C0437A">
        <w:t>Nachweis der Funktionalität der C++ Klassenbibliothek</w:t>
      </w:r>
      <w:bookmarkEnd w:id="158"/>
    </w:p>
    <w:p w14:paraId="30BCC218" w14:textId="77777777" w:rsidR="002768C9" w:rsidRDefault="002768C9" w:rsidP="002768C9">
      <w:pPr>
        <w:pStyle w:val="StandardPTB"/>
      </w:pPr>
      <w:r>
        <w:t xml:space="preserve">Die Klassenbibliothek der C++ - Variante kann durch zwei unterschiedliche Methoden eingebunden werden, die nachfolgend beschrieben werden. Für die Konsolenanwendung wurde die Variante mit dem Einbinden über die Projekteigenschaften gewählt. </w:t>
      </w:r>
    </w:p>
    <w:p w14:paraId="546EED15" w14:textId="77777777" w:rsidR="002768C9" w:rsidRDefault="002768C9" w:rsidP="002768C9">
      <w:pPr>
        <w:pStyle w:val="StandardPTB"/>
      </w:pPr>
    </w:p>
    <w:p w14:paraId="3E8A1AB7" w14:textId="77777777" w:rsidR="002768C9" w:rsidRDefault="002768C9" w:rsidP="002768C9">
      <w:pPr>
        <w:pStyle w:val="B3"/>
      </w:pPr>
      <w:bookmarkStart w:id="159" w:name="_Toc349901708"/>
      <w:r>
        <w:t xml:space="preserve">Einbinden der </w:t>
      </w:r>
      <w:r w:rsidR="00623467">
        <w:t xml:space="preserve">C++ </w:t>
      </w:r>
      <w:r>
        <w:t>Bibliothek über Projekteigenschaften</w:t>
      </w:r>
      <w:bookmarkEnd w:id="159"/>
    </w:p>
    <w:p w14:paraId="532FC163" w14:textId="073415DE" w:rsidR="00DE3E65" w:rsidRDefault="00DE3E65" w:rsidP="00DE3E65">
      <w:pPr>
        <w:pStyle w:val="StandardPTB"/>
      </w:pPr>
      <w:r>
        <w:t xml:space="preserve">In diesem Abschnitt wird beschrieben, wie die Klassenbibliothek über die Projekteigenschaften im Visual Studio (Version 2010) eingebunden werden kann. Vorteil bei dieser Variante ist, dass man die zugehörigen Bibliotheksdateien (TaylorPLib.lib, TaylorPLib.dll und TaylorPLib.h) an einem zentralen Ort aufbewahren kann und im Falle eines Updates nur diesen Ort </w:t>
      </w:r>
      <w:del w:id="160" w:author="Ritter, Marvin" w:date="2013-03-01T13:15:00Z">
        <w:r>
          <w:delText xml:space="preserve">updaten muss </w:delText>
        </w:r>
      </w:del>
      <w:r>
        <w:t>mit der neuen Version der Klassenbibliothek</w:t>
      </w:r>
      <w:ins w:id="161" w:author="Ritter, Marvin" w:date="2013-03-01T13:15:00Z">
        <w:r w:rsidR="00941FA6">
          <w:t xml:space="preserve"> aktualisieren muss</w:t>
        </w:r>
      </w:ins>
      <w:r>
        <w:t>.</w:t>
      </w:r>
    </w:p>
    <w:p w14:paraId="6A1AC3CF" w14:textId="70B4D235" w:rsidR="007A6FB4" w:rsidRDefault="007A6FB4" w:rsidP="00DE3E65">
      <w:pPr>
        <w:pStyle w:val="StandardPTB"/>
      </w:pPr>
      <w:del w:id="162" w:author="Ritter, Marvin" w:date="2013-03-01T13:15:00Z">
        <w:r>
          <w:delText>So kann man die</w:delText>
        </w:r>
      </w:del>
      <w:ins w:id="163" w:author="Ritter, Marvin" w:date="2013-03-01T13:15:00Z">
        <w:r w:rsidR="00941FA6">
          <w:t>D</w:t>
        </w:r>
        <w:r>
          <w:t>ie</w:t>
        </w:r>
      </w:ins>
      <w:r>
        <w:t xml:space="preserve"> Klassenbibliothek </w:t>
      </w:r>
      <w:ins w:id="164" w:author="Ritter, Marvin" w:date="2013-03-01T13:15:00Z">
        <w:r w:rsidR="00941FA6">
          <w:t xml:space="preserve">kann </w:t>
        </w:r>
      </w:ins>
      <w:r>
        <w:t xml:space="preserve">in vier Schritten in das Projekt </w:t>
      </w:r>
      <w:del w:id="165" w:author="Ritter, Marvin" w:date="2013-03-01T13:15:00Z">
        <w:r>
          <w:delText>einbinden</w:delText>
        </w:r>
      </w:del>
      <w:ins w:id="166" w:author="Ritter, Marvin" w:date="2013-03-01T13:15:00Z">
        <w:r w:rsidR="00941FA6">
          <w:t>eingebunden werden</w:t>
        </w:r>
      </w:ins>
      <w:r>
        <w:t xml:space="preserve">. Im ersten Schritt wird die Bibliothek, bestehend aus den Komponenten TaylorPLib.lib, TaylorPLib.dll und TaylorPLib.h, in einen Ordner kopiert. Im zweiten Schritt muss man die „Path“ </w:t>
      </w:r>
      <w:r w:rsidRPr="00D92B21">
        <w:rPr>
          <w:i/>
        </w:rPr>
        <w:t>Umgebungsvariable</w:t>
      </w:r>
      <w:r>
        <w:t xml:space="preserve"> des Projektes </w:t>
      </w:r>
      <w:del w:id="167" w:author="Ritter, Marvin" w:date="2013-03-01T13:15:00Z">
        <w:r>
          <w:delText>entsprechen</w:delText>
        </w:r>
      </w:del>
      <w:ins w:id="168" w:author="Ritter, Marvin" w:date="2013-03-01T13:15:00Z">
        <w:r>
          <w:t>entsprechen</w:t>
        </w:r>
        <w:r w:rsidR="00941FA6">
          <w:t>d</w:t>
        </w:r>
      </w:ins>
      <w:r>
        <w:t xml:space="preserve"> anpassen, wie</w:t>
      </w:r>
      <w:ins w:id="169" w:author="Ritter, Marvin" w:date="2013-03-01T13:15:00Z">
        <w:r>
          <w:t xml:space="preserve"> </w:t>
        </w:r>
        <w:r w:rsidR="00941FA6">
          <w:t>es</w:t>
        </w:r>
      </w:ins>
      <w:r w:rsidR="00941FA6">
        <w:t xml:space="preserve"> </w:t>
      </w:r>
      <w:r>
        <w:t xml:space="preserve">im </w:t>
      </w:r>
      <w:r w:rsidRPr="007A6FB4">
        <w:rPr>
          <w:b/>
        </w:rPr>
        <w:t xml:space="preserve">[Anhang </w:t>
      </w:r>
      <w:r w:rsidR="00D13B98">
        <w:rPr>
          <w:b/>
        </w:rPr>
        <w:t>7</w:t>
      </w:r>
      <w:r w:rsidRPr="007A6FB4">
        <w:rPr>
          <w:b/>
        </w:rPr>
        <w:t>: Einbinden der Bibliothek - Einstellung 1]</w:t>
      </w:r>
      <w:r>
        <w:rPr>
          <w:b/>
        </w:rPr>
        <w:t xml:space="preserve"> </w:t>
      </w:r>
      <w:r>
        <w:t xml:space="preserve">abgebildet ist. Dazu muss man mit einem Rechtsklick auf das Projekt klicken und den Menüpunkt Projekteigenschaften auswählen. Anschließend unter dem Punkt Konfigurationseigenschaften auf Debuggen </w:t>
      </w:r>
      <w:ins w:id="170" w:author="Ritter, Marvin" w:date="2013-03-01T13:15:00Z">
        <w:r w:rsidR="00941FA6">
          <w:t xml:space="preserve">wählen </w:t>
        </w:r>
      </w:ins>
      <w:r>
        <w:t xml:space="preserve">und unter dem Punkt Umgebung folgendes eintragen: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4E564C" w14:paraId="10C3CDBD" w14:textId="77777777" w:rsidTr="00B36721">
        <w:trPr>
          <w:trHeight w:val="495"/>
        </w:trPr>
        <w:tc>
          <w:tcPr>
            <w:tcW w:w="9092" w:type="dxa"/>
            <w:tcBorders>
              <w:top w:val="single" w:sz="4" w:space="0" w:color="auto"/>
            </w:tcBorders>
            <w:shd w:val="clear" w:color="auto" w:fill="auto"/>
            <w:vAlign w:val="bottom"/>
          </w:tcPr>
          <w:p w14:paraId="1FD6DC07" w14:textId="77777777" w:rsidR="004E564C" w:rsidRPr="00B36721" w:rsidRDefault="004E564C" w:rsidP="00B36721">
            <w:pPr>
              <w:pStyle w:val="StandardPTB"/>
              <w:jc w:val="left"/>
              <w:rPr>
                <w:rFonts w:ascii="Lucida Console" w:hAnsi="Lucida Console"/>
              </w:rPr>
            </w:pPr>
            <w:r w:rsidRPr="00B36721">
              <w:rPr>
                <w:rFonts w:ascii="Lucida Console" w:hAnsi="Lucida Console"/>
              </w:rPr>
              <w:t>PATH = %PATH%; &lt;Pfad zur DLL&gt;</w:t>
            </w:r>
          </w:p>
        </w:tc>
      </w:tr>
    </w:tbl>
    <w:p w14:paraId="42B8934B" w14:textId="77777777" w:rsidR="004E564C" w:rsidRDefault="004E564C" w:rsidP="00B31169">
      <w:pPr>
        <w:pStyle w:val="Anhang2"/>
        <w:spacing w:before="60"/>
        <w:ind w:firstLine="431"/>
      </w:pPr>
      <w:bookmarkStart w:id="171" w:name="_Toc349901748"/>
      <w:r w:rsidRPr="00A236E7">
        <w:t xml:space="preserve">Abbildung </w:t>
      </w:r>
      <w:r w:rsidR="00C22CBB">
        <w:t>8</w:t>
      </w:r>
      <w:r w:rsidR="00244EC1">
        <w:t>-1</w:t>
      </w:r>
      <w:r w:rsidRPr="00A236E7">
        <w:t xml:space="preserve">: </w:t>
      </w:r>
      <w:r>
        <w:t>Einbinden der Bibliothek - Einstellung 1</w:t>
      </w:r>
      <w:bookmarkEnd w:id="171"/>
    </w:p>
    <w:p w14:paraId="3DF77099" w14:textId="77777777" w:rsidR="004E564C" w:rsidRDefault="004E564C" w:rsidP="004E564C">
      <w:pPr>
        <w:pStyle w:val="StandardPTB"/>
      </w:pPr>
    </w:p>
    <w:p w14:paraId="58A77AF1" w14:textId="77777777" w:rsidR="004E564C" w:rsidRDefault="004E564C" w:rsidP="004E564C">
      <w:pPr>
        <w:pStyle w:val="StandardPTB"/>
      </w:pPr>
      <w:r>
        <w:t>Der Parameter &lt;Pfad zur DLL&gt; kann entweder eine absolute oder relative Pfadangabe sein und muss auf den Ordner verweisen, der die TaylorPLib.dll beinhaltet. Diese Einstellung sorgt dafür, dass während des Ausführens des Projektes aus dem Visual Studio heraus, die neu erstellte Anwendung Zugriff auf die Klassenbibliothek hat.</w:t>
      </w:r>
    </w:p>
    <w:p w14:paraId="2C2455D4" w14:textId="77777777" w:rsidR="00ED33F4" w:rsidRDefault="00855611" w:rsidP="00ED33F4">
      <w:pPr>
        <w:pStyle w:val="StandardPTB"/>
      </w:pPr>
      <w:r>
        <w:t xml:space="preserve">Im nächsten Schritt muss man in den Konfigurationseigenschaften unter dem Punkt C/C++ im Menü Allgemein den Pfad für die „Zusätzliche Includeverzeichnisse“ anpassen, wie es im </w:t>
      </w:r>
      <w:r w:rsidR="00ED33F4" w:rsidRPr="00ED33F4">
        <w:rPr>
          <w:b/>
        </w:rPr>
        <w:t xml:space="preserve">[Anhang </w:t>
      </w:r>
      <w:r w:rsidR="00D13B98">
        <w:rPr>
          <w:b/>
        </w:rPr>
        <w:t>8</w:t>
      </w:r>
      <w:r w:rsidR="00ED33F4" w:rsidRPr="00ED33F4">
        <w:rPr>
          <w:b/>
        </w:rPr>
        <w:t xml:space="preserve">: Einbinden der Bibliothek </w:t>
      </w:r>
      <w:r w:rsidR="00ED33F4">
        <w:rPr>
          <w:b/>
        </w:rPr>
        <w:t>-</w:t>
      </w:r>
      <w:r w:rsidR="00ED33F4" w:rsidRPr="00ED33F4">
        <w:rPr>
          <w:b/>
        </w:rPr>
        <w:t xml:space="preserve"> Einstellung 2]</w:t>
      </w:r>
      <w:r w:rsidR="00ED33F4">
        <w:t xml:space="preserve"> abgebildet ist. An dieser Stelle gibt man den Pfad zur TaylorPLib.h Datei 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ED33F4" w14:paraId="7FC5AA3C" w14:textId="77777777" w:rsidTr="00B36721">
        <w:trPr>
          <w:trHeight w:val="495"/>
        </w:trPr>
        <w:tc>
          <w:tcPr>
            <w:tcW w:w="9092" w:type="dxa"/>
            <w:tcBorders>
              <w:top w:val="single" w:sz="4" w:space="0" w:color="auto"/>
            </w:tcBorders>
            <w:shd w:val="clear" w:color="auto" w:fill="auto"/>
            <w:vAlign w:val="bottom"/>
          </w:tcPr>
          <w:p w14:paraId="08FD7D89" w14:textId="77777777" w:rsidR="00ED33F4" w:rsidRPr="00B36721" w:rsidRDefault="00ED33F4" w:rsidP="00B36721">
            <w:pPr>
              <w:pStyle w:val="StandardPTB"/>
              <w:jc w:val="left"/>
              <w:rPr>
                <w:rFonts w:ascii="Lucida Console" w:hAnsi="Lucida Console"/>
              </w:rPr>
            </w:pPr>
            <w:r w:rsidRPr="00B36721">
              <w:rPr>
                <w:rFonts w:ascii="Lucida Console" w:hAnsi="Lucida Console"/>
              </w:rPr>
              <w:t>&lt;Pfad zur Headerdatei&gt;</w:t>
            </w:r>
          </w:p>
        </w:tc>
      </w:tr>
    </w:tbl>
    <w:p w14:paraId="5D20CC36" w14:textId="77777777" w:rsidR="00ED33F4" w:rsidRDefault="00ED33F4" w:rsidP="00ED33F4">
      <w:pPr>
        <w:pStyle w:val="Anhang2"/>
        <w:spacing w:before="60"/>
        <w:ind w:firstLine="431"/>
      </w:pPr>
      <w:bookmarkStart w:id="172" w:name="_Toc349901749"/>
      <w:r w:rsidRPr="00A236E7">
        <w:t xml:space="preserve">Abbildung </w:t>
      </w:r>
      <w:r w:rsidR="00C22CBB">
        <w:t>8</w:t>
      </w:r>
      <w:r w:rsidR="00244EC1">
        <w:t>-2</w:t>
      </w:r>
      <w:r w:rsidRPr="00A236E7">
        <w:t xml:space="preserve">: </w:t>
      </w:r>
      <w:r>
        <w:t>Einbinden der Bibliothek - Einstellung 2</w:t>
      </w:r>
      <w:bookmarkEnd w:id="172"/>
    </w:p>
    <w:p w14:paraId="4E471CBE" w14:textId="77777777" w:rsidR="007A6FB4" w:rsidRDefault="007A6FB4" w:rsidP="00DE3E65">
      <w:pPr>
        <w:pStyle w:val="StandardPTB"/>
      </w:pPr>
    </w:p>
    <w:p w14:paraId="192678CC" w14:textId="3749776C" w:rsidR="00ED33F4" w:rsidRDefault="00ED33F4" w:rsidP="00DE3E65">
      <w:pPr>
        <w:pStyle w:val="StandardPTB"/>
      </w:pPr>
      <w:r>
        <w:t xml:space="preserve">Hier kann ebenfalls wieder eine absolute oder relative Pfadangabe erfolgen und diese Pfadangabe sorgt dafür, dass die Headerdatei, wenn man sie über das Include-Statement </w:t>
      </w:r>
      <w:del w:id="173" w:author="Ritter, Marvin" w:date="2013-03-01T13:15:00Z">
        <w:r>
          <w:delText>im</w:delText>
        </w:r>
      </w:del>
      <w:ins w:id="174" w:author="Ritter, Marvin" w:date="2013-03-01T13:15:00Z">
        <w:r>
          <w:t>i</w:t>
        </w:r>
        <w:r w:rsidR="00941FA6">
          <w:t>n den</w:t>
        </w:r>
      </w:ins>
      <w:r>
        <w:t xml:space="preserve"> Quelltext </w:t>
      </w:r>
      <w:del w:id="175" w:author="Ritter, Marvin" w:date="2013-03-01T13:15:00Z">
        <w:r>
          <w:delText>inkludiert</w:delText>
        </w:r>
      </w:del>
      <w:ins w:id="176" w:author="Ritter, Marvin" w:date="2013-03-01T13:15:00Z">
        <w:r w:rsidR="00941FA6">
          <w:t>einfügt</w:t>
        </w:r>
      </w:ins>
      <w:r>
        <w:t>, gefunden wird ohne dass man die Datei mit in das Projekt aufnehmen muss.</w:t>
      </w:r>
    </w:p>
    <w:p w14:paraId="73F4E06E" w14:textId="77777777" w:rsidR="00ED33F4" w:rsidRDefault="00ED33F4" w:rsidP="00ED33F4">
      <w:pPr>
        <w:pStyle w:val="StandardPTB"/>
      </w:pPr>
      <w:r>
        <w:t xml:space="preserve">Im letzten Schritt müssen die zusätzlichen Abhängigkeiten hinzugefügt werden. Dies geschieht, wie in </w:t>
      </w:r>
      <w:r w:rsidRPr="00ED33F4">
        <w:rPr>
          <w:b/>
        </w:rPr>
        <w:t xml:space="preserve">[Anhang </w:t>
      </w:r>
      <w:r w:rsidR="00D13B98">
        <w:rPr>
          <w:b/>
        </w:rPr>
        <w:t>9</w:t>
      </w:r>
      <w:r w:rsidRPr="00ED33F4">
        <w:rPr>
          <w:b/>
        </w:rPr>
        <w:t>: Einbinden der Bibliothek - Einstellung 3]</w:t>
      </w:r>
      <w:r>
        <w:rPr>
          <w:b/>
        </w:rPr>
        <w:t xml:space="preserve"> </w:t>
      </w:r>
      <w:r>
        <w:t xml:space="preserve">abgebildet, über den Menüpunkt Konfigurationseigenschaften -&gt; Linker -&gt; Eingabe unter dem Punkt „Zusätzliche Abhängigkeiten“.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ED33F4" w14:paraId="480BFD7E" w14:textId="77777777" w:rsidTr="00B36721">
        <w:trPr>
          <w:trHeight w:val="495"/>
        </w:trPr>
        <w:tc>
          <w:tcPr>
            <w:tcW w:w="9092" w:type="dxa"/>
            <w:tcBorders>
              <w:top w:val="single" w:sz="4" w:space="0" w:color="auto"/>
            </w:tcBorders>
            <w:shd w:val="clear" w:color="auto" w:fill="auto"/>
            <w:vAlign w:val="bottom"/>
          </w:tcPr>
          <w:p w14:paraId="1452D041" w14:textId="77777777" w:rsidR="00ED33F4" w:rsidRPr="00B36721" w:rsidRDefault="00ED33F4" w:rsidP="00B36721">
            <w:pPr>
              <w:pStyle w:val="StandardPTB"/>
              <w:jc w:val="left"/>
              <w:rPr>
                <w:rFonts w:ascii="Lucida Console" w:hAnsi="Lucida Console"/>
              </w:rPr>
            </w:pPr>
            <w:r w:rsidRPr="00B36721">
              <w:rPr>
                <w:rFonts w:ascii="Lucida Console" w:hAnsi="Lucida Console"/>
              </w:rPr>
              <w:t>&lt;Pfad zur LIB-Datei&gt;/TaylorPLib.lib</w:t>
            </w:r>
          </w:p>
        </w:tc>
      </w:tr>
    </w:tbl>
    <w:p w14:paraId="0F08A73D" w14:textId="77777777" w:rsidR="00ED33F4" w:rsidRDefault="00ED33F4" w:rsidP="00ED33F4">
      <w:pPr>
        <w:pStyle w:val="Anhang2"/>
        <w:spacing w:before="60"/>
        <w:ind w:firstLine="431"/>
      </w:pPr>
      <w:bookmarkStart w:id="177" w:name="_Toc349901750"/>
      <w:r w:rsidRPr="00A236E7">
        <w:t xml:space="preserve">Abbildung </w:t>
      </w:r>
      <w:r w:rsidR="00C22CBB">
        <w:t>8</w:t>
      </w:r>
      <w:r w:rsidR="00244EC1">
        <w:t>-3</w:t>
      </w:r>
      <w:r w:rsidRPr="00A236E7">
        <w:t xml:space="preserve">: </w:t>
      </w:r>
      <w:r>
        <w:t>Einbinden der Bibliothek - Einstellung 3</w:t>
      </w:r>
      <w:bookmarkEnd w:id="177"/>
    </w:p>
    <w:p w14:paraId="5A04882E" w14:textId="77777777" w:rsidR="00ED33F4" w:rsidRDefault="00ED33F4" w:rsidP="00ED33F4">
      <w:pPr>
        <w:pStyle w:val="StandardPTB"/>
      </w:pPr>
    </w:p>
    <w:p w14:paraId="7AE92F50" w14:textId="77777777" w:rsidR="00ED33F4" w:rsidRDefault="00ED33F4" w:rsidP="00DE3E65">
      <w:pPr>
        <w:pStyle w:val="StandardPTB"/>
      </w:pPr>
      <w:r>
        <w:t>Hier ist es ebenso wie in den vorher genannten Punkten, mit der Ausnahme, dass an dieser Stelle der Ordnerpfad nicht reicht, sondern dass man den Dateipfad, inklusive Dateinamen angeben muss. Diese Eigenschaft bewirkt, dass der Linker bei der Erstellung des Projektes Platzhalter für die benutzten Ko</w:t>
      </w:r>
      <w:r w:rsidR="00215CCE">
        <w:t>mponenten der Klassenbibliothek, die er aus der LIB-Datei entnimmt, in den Programmcode einbaut.</w:t>
      </w:r>
    </w:p>
    <w:p w14:paraId="5EC911C3" w14:textId="77777777" w:rsidR="00215CCE" w:rsidRPr="00ED33F4" w:rsidRDefault="00215CCE" w:rsidP="00DE3E65">
      <w:pPr>
        <w:pStyle w:val="StandardPTB"/>
      </w:pPr>
      <w:r>
        <w:t>Hat man diese Einstellungen vorgenommen und die Headerdatei inkludiert, kann man nun eine Anwendung schreiben, die die Klassenbibliothek nutzt. Nach Veröffentlichung der Anwendung ist jedoch darauf zu achten, dass die DLL dem ausführbaren Programm beigelegt wird, da es sonst zu Programmabstürzen kommen kann, die daraus hervorgehen, dass die Klassenkomponenten nicht gefunden werden.</w:t>
      </w:r>
    </w:p>
    <w:p w14:paraId="62BB4FDD" w14:textId="77777777" w:rsidR="00DE3E65" w:rsidRDefault="00DE3E65" w:rsidP="00DE3E65">
      <w:pPr>
        <w:pStyle w:val="StandardPTB"/>
      </w:pPr>
    </w:p>
    <w:p w14:paraId="46F3ABF3" w14:textId="77777777" w:rsidR="002768C9" w:rsidRDefault="00B918BB" w:rsidP="002768C9">
      <w:pPr>
        <w:pStyle w:val="B3"/>
      </w:pPr>
      <w:r>
        <w:br w:type="page"/>
      </w:r>
      <w:bookmarkStart w:id="178" w:name="_Toc349901709"/>
      <w:r w:rsidR="002768C9">
        <w:t>Einbinden der</w:t>
      </w:r>
      <w:r w:rsidR="00623467">
        <w:t xml:space="preserve"> C++</w:t>
      </w:r>
      <w:r w:rsidR="002768C9">
        <w:t xml:space="preserve"> Bibliothek über Headerdatei</w:t>
      </w:r>
      <w:bookmarkEnd w:id="178"/>
    </w:p>
    <w:p w14:paraId="0D185AE1" w14:textId="18774666" w:rsidR="00B918BB" w:rsidRDefault="00B918BB" w:rsidP="00B918BB">
      <w:pPr>
        <w:pStyle w:val="StandardPTB"/>
      </w:pPr>
      <w:r>
        <w:t>In diesem Abschnitt wird beschrieben, wie die Klassenbibliothek direkt in ein neues Visual Studio Projekt eingebunden werden kann. Dazu muss</w:t>
      </w:r>
      <w:r w:rsidR="000F17FF">
        <w:t xml:space="preserve"> zuerst </w:t>
      </w:r>
      <w:r>
        <w:t xml:space="preserve">ein neues C++ Projekt erstellt werden </w:t>
      </w:r>
      <w:r w:rsidR="000F17FF">
        <w:t>und im Anschluss daran, die Dateien TaylorPLib.h und TaylorPLib.lib in das Proj</w:t>
      </w:r>
      <w:r w:rsidR="00941FA6">
        <w:t xml:space="preserve">ektverzeichnis kopiert werden. </w:t>
      </w:r>
      <w:del w:id="179" w:author="Ritter, Marvin" w:date="2013-03-01T13:15:00Z">
        <w:r w:rsidR="000F17FF">
          <w:delText>Im Anschluss daran muss</w:delText>
        </w:r>
      </w:del>
      <w:ins w:id="180" w:author="Ritter, Marvin" w:date="2013-03-01T13:15:00Z">
        <w:r w:rsidR="000F17FF">
          <w:t>Anschl</w:t>
        </w:r>
        <w:r w:rsidR="00941FA6">
          <w:t>ießen müssen</w:t>
        </w:r>
      </w:ins>
      <w:r w:rsidR="000F17FF">
        <w:t xml:space="preserve"> mit einem Rechtsklick auf das Projekt und dann unter dem Menüpunkt „Hinzufügen“ -&gt; „Vorhandenes Element“ die beiden Dateien ausgewählt und hinzugefügt werden. Nun kann man die Headerdatei wie gewohnt über das Include-Statement einbinden und die Bibliothek verwenden. Zum Ausführen der Anwendung wird weiterhin die DLL benötigt, die dann ebenfalls in das Ausführungsverzeichnis der Anwendung kopiert werden muss. Dies sind beim Visual Studio, je nach Buildkonfiguration, die Verzeichnisse „Debug“ oder „Release“ innerhalb des Projektverzeichnisses.</w:t>
      </w:r>
    </w:p>
    <w:p w14:paraId="7A6315CB" w14:textId="1C6ED968" w:rsidR="003745D9" w:rsidRDefault="003745D9" w:rsidP="00B918BB">
      <w:pPr>
        <w:pStyle w:val="StandardPTB"/>
      </w:pPr>
      <w:r>
        <w:t xml:space="preserve">Sollte die Klassenbibliothek </w:t>
      </w:r>
      <w:del w:id="181" w:author="Ritter, Marvin" w:date="2013-03-01T13:15:00Z">
        <w:r>
          <w:delText>geupdated</w:delText>
        </w:r>
      </w:del>
      <w:ins w:id="182" w:author="Ritter, Marvin" w:date="2013-03-01T13:15:00Z">
        <w:r w:rsidR="00941FA6">
          <w:t>aktualisiert</w:t>
        </w:r>
      </w:ins>
      <w:r>
        <w:t xml:space="preserve"> werden, so müssen die Dateien im Projektverzeichnis mit den neueren überschrieben</w:t>
      </w:r>
      <w:del w:id="183" w:author="Ritter, Marvin" w:date="2013-03-01T13:15:00Z">
        <w:r>
          <w:delText xml:space="preserve"> werden</w:delText>
        </w:r>
      </w:del>
      <w:r>
        <w:t xml:space="preserve"> und das Projekt anschließend neu erstellt werden.</w:t>
      </w:r>
    </w:p>
    <w:p w14:paraId="46480575" w14:textId="77777777" w:rsidR="00623467" w:rsidRDefault="00623467" w:rsidP="00B918BB">
      <w:pPr>
        <w:pStyle w:val="StandardPTB"/>
      </w:pPr>
    </w:p>
    <w:p w14:paraId="540624F5" w14:textId="77777777" w:rsidR="002768C9" w:rsidRDefault="002768C9" w:rsidP="002768C9">
      <w:pPr>
        <w:pStyle w:val="B3"/>
      </w:pPr>
      <w:bookmarkStart w:id="184" w:name="_Toc349901710"/>
      <w:r>
        <w:t>Konsolenanwendung</w:t>
      </w:r>
      <w:r w:rsidR="00593BBC">
        <w:t xml:space="preserve"> (C++)</w:t>
      </w:r>
      <w:r>
        <w:t xml:space="preserve"> zum Nachweis der Funktionalität</w:t>
      </w:r>
      <w:bookmarkEnd w:id="184"/>
    </w:p>
    <w:p w14:paraId="0AC4A17A" w14:textId="77777777" w:rsidR="003745D9" w:rsidRDefault="003745D9" w:rsidP="003745D9">
      <w:pPr>
        <w:pStyle w:val="StandardPTB"/>
      </w:pPr>
      <w:r w:rsidRPr="006E60B5">
        <w:t xml:space="preserve">Zum Nachweis der Funktionalität der Klassenbibliothek der C++ - Variante ist eine Beispielanwendung entwickelt worden. </w:t>
      </w:r>
      <w:r w:rsidR="00CB35CE" w:rsidRPr="006E60B5">
        <w:t>Diese soll die Verwendung und Einbindung der Klassenbibliothek demonstrieren und weiterhin den Nachweis erbringen, dass die Funktionalitäten korrekt implementiert sind.</w:t>
      </w:r>
    </w:p>
    <w:p w14:paraId="347369F6" w14:textId="63971E41" w:rsidR="00265794" w:rsidRPr="006E60B5" w:rsidRDefault="00265794" w:rsidP="003745D9">
      <w:pPr>
        <w:pStyle w:val="StandardPTB"/>
      </w:pPr>
      <w:r>
        <w:t>Da die Beispielanwendung nur zum Test der Bibliothek konzipiert ist, wurden die Projektabhängigkeiten über den beschriebenen Weg, das Einbinden der C++ Bibliothek über die Headerdatei, hinzugefügt. Die Beispielanwendung ist eine Konsolenanwendung, die die einfache Verwendung der Bibliothek demonstriert. So gibt es in ihr die Funktionen „createSimpleMatrixAndPrint()“, die zwei Matrizen instantiiert und auf der Konsole ausgibt. Weiterhin werden hier auch die Operatoren „+“, „-“, „*“, „==“ und „!=“demonstriert und getestet. Eine weitere Funktion ist „matrixMultiplication()“ in der einige Multiplikationsfunktionen, wie zum Beispiel „</w:t>
      </w:r>
      <w:r w:rsidRPr="00265794">
        <w:t>mmCaABbC</w:t>
      </w:r>
      <w:r>
        <w:t>()“ oder „</w:t>
      </w:r>
      <w:r w:rsidRPr="00265794">
        <w:t>mmCaAATbC</w:t>
      </w:r>
      <w:r>
        <w:t>()“, aufgerufen und die Resultate auf der Konsole ausgegeben werden. Abschließend gibt es noch die Funktion „</w:t>
      </w:r>
      <w:r w:rsidRPr="00265794">
        <w:t>checkError()</w:t>
      </w:r>
      <w:r>
        <w:t>“</w:t>
      </w:r>
      <w:r w:rsidR="006B0F6A">
        <w:t>,</w:t>
      </w:r>
      <w:r>
        <w:t xml:space="preserve"> </w:t>
      </w:r>
      <w:r w:rsidR="006B0F6A">
        <w:t xml:space="preserve">welche </w:t>
      </w:r>
      <w:r>
        <w:t xml:space="preserve">die Verwendung der Klasse „MathException“ </w:t>
      </w:r>
      <w:r w:rsidR="00941FA6">
        <w:t xml:space="preserve">demonstriert, in </w:t>
      </w:r>
      <w:del w:id="185" w:author="Ritter, Marvin" w:date="2013-03-01T13:15:00Z">
        <w:r>
          <w:delText>dem</w:delText>
        </w:r>
      </w:del>
      <w:ins w:id="186" w:author="Ritter, Marvin" w:date="2013-03-01T13:15:00Z">
        <w:r w:rsidR="00941FA6">
          <w:t>der</w:t>
        </w:r>
      </w:ins>
      <w:r w:rsidR="00F84D94">
        <w:t xml:space="preserve"> zwei Matrizen unterschiedlicher Größe miteinander addiert werden und es zu einer erwarteten Exception kommt. Der Text der Exception wird auf der Konsole ausgegeben.</w:t>
      </w:r>
      <w:r>
        <w:t xml:space="preserve"> </w:t>
      </w:r>
    </w:p>
    <w:p w14:paraId="4AB4D563" w14:textId="77777777" w:rsidR="003745D9" w:rsidRDefault="003745D9" w:rsidP="003745D9">
      <w:pPr>
        <w:pStyle w:val="StandardPTB"/>
      </w:pPr>
    </w:p>
    <w:p w14:paraId="166B1AB2" w14:textId="77777777" w:rsidR="00C0437A" w:rsidRDefault="00C0437A" w:rsidP="00C0437A">
      <w:pPr>
        <w:pStyle w:val="B2"/>
      </w:pPr>
      <w:bookmarkStart w:id="187" w:name="_Toc349901711"/>
      <w:r w:rsidRPr="00C0437A">
        <w:t>Nachweis der Funktionalität der C</w:t>
      </w:r>
      <w:r>
        <w:t>#</w:t>
      </w:r>
      <w:r w:rsidRPr="00C0437A">
        <w:t xml:space="preserve"> Klassenbibliothek</w:t>
      </w:r>
      <w:bookmarkEnd w:id="187"/>
    </w:p>
    <w:p w14:paraId="25EBEF70" w14:textId="77777777" w:rsidR="00623467" w:rsidRDefault="00623467" w:rsidP="00623467">
      <w:pPr>
        <w:pStyle w:val="B3"/>
      </w:pPr>
      <w:bookmarkStart w:id="188" w:name="_Toc349901712"/>
      <w:r>
        <w:t>Einbinden der C# Bibliothek</w:t>
      </w:r>
      <w:bookmarkEnd w:id="188"/>
    </w:p>
    <w:p w14:paraId="674D6E2E" w14:textId="761008B1" w:rsidR="00623467" w:rsidRDefault="00623467" w:rsidP="00623467">
      <w:pPr>
        <w:pStyle w:val="StandardPTB"/>
      </w:pPr>
      <w:r>
        <w:t>In diesem Abschnitt wird beschrieben, wie die Klassenbibliothek der C# - Variante  direkt in ein neues Visual Studio Projekt eingebunden werden kann. Dazu muss ein neues C# Projekt erstellt werden</w:t>
      </w:r>
      <w:r w:rsidR="006B0F6A">
        <w:t>,</w:t>
      </w:r>
      <w:r>
        <w:t xml:space="preserve"> und im Anschluss daran</w:t>
      </w:r>
      <w:del w:id="189" w:author="Ritter, Marvin" w:date="2013-03-01T13:15:00Z">
        <w:r>
          <w:delText>, mit einem</w:delText>
        </w:r>
      </w:del>
      <w:ins w:id="190" w:author="Ritter, Marvin" w:date="2013-03-01T13:15:00Z">
        <w:r w:rsidR="00941FA6">
          <w:t xml:space="preserve"> ein</w:t>
        </w:r>
      </w:ins>
      <w:r>
        <w:t xml:space="preserve"> Rechtsklick auf </w:t>
      </w:r>
      <w:r w:rsidR="00474917">
        <w:t xml:space="preserve">Projektmappe </w:t>
      </w:r>
      <w:r w:rsidR="006B0F6A">
        <w:t>–</w:t>
      </w:r>
      <w:r w:rsidR="00474917">
        <w:t xml:space="preserve"> </w:t>
      </w:r>
      <w:r>
        <w:t>Verweise</w:t>
      </w:r>
      <w:r w:rsidR="006B0F6A">
        <w:t>,</w:t>
      </w:r>
      <w:r>
        <w:t xml:space="preserve"> </w:t>
      </w:r>
      <w:r w:rsidR="00474917">
        <w:t>auf den Menüpunkt „Verweis hinzufügen</w:t>
      </w:r>
      <w:r w:rsidR="00941FA6">
        <w:t xml:space="preserve">“ </w:t>
      </w:r>
      <w:ins w:id="191" w:author="Ritter, Marvin" w:date="2013-03-01T13:15:00Z">
        <w:r w:rsidR="00941FA6">
          <w:t xml:space="preserve">getätigt </w:t>
        </w:r>
      </w:ins>
      <w:r w:rsidR="00941FA6">
        <w:t xml:space="preserve">und dann bei „Durchsuchen“ </w:t>
      </w:r>
      <w:del w:id="192" w:author="Ritter, Marvin" w:date="2013-03-01T13:15:00Z">
        <w:r w:rsidR="00474917">
          <w:delText>den</w:delText>
        </w:r>
      </w:del>
      <w:ins w:id="193" w:author="Ritter, Marvin" w:date="2013-03-01T13:15:00Z">
        <w:r w:rsidR="00941FA6">
          <w:t>der</w:t>
        </w:r>
      </w:ins>
      <w:r w:rsidR="00474917">
        <w:t xml:space="preserve"> Pfad zur aktuellen Klassenbibliothek der C# - Variante</w:t>
      </w:r>
      <w:ins w:id="194" w:author="Ritter, Marvin" w:date="2013-03-01T13:15:00Z">
        <w:r w:rsidR="00941FA6">
          <w:t xml:space="preserve"> eingetragen werden</w:t>
        </w:r>
      </w:ins>
      <w:r w:rsidR="00474917">
        <w:t xml:space="preserve">. </w:t>
      </w:r>
    </w:p>
    <w:p w14:paraId="2088DA64" w14:textId="77777777" w:rsidR="00623467" w:rsidRDefault="00474917" w:rsidP="00623467">
      <w:pPr>
        <w:pStyle w:val="StandardPTB"/>
      </w:pPr>
      <w:r>
        <w:t xml:space="preserve">Durch diese Einstellung kann man die DLL benutzen und sie wird beim Kompilieren automatisch in das Ausführungsverzeichnis kopiert. </w:t>
      </w:r>
    </w:p>
    <w:p w14:paraId="3D2EF596" w14:textId="77777777" w:rsidR="00474917" w:rsidRDefault="00474917" w:rsidP="00623467">
      <w:pPr>
        <w:pStyle w:val="StandardPTB"/>
      </w:pPr>
      <w:r>
        <w:t>Im nächsten Schritt kann man eine App.config Datei hinzufügen und unter dem XML - Knoten „configuration“ die folgenden Zeilen einfügen: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675241" w:rsidRPr="00474917" w14:paraId="33A820C1" w14:textId="77777777" w:rsidTr="00593BBC">
        <w:trPr>
          <w:trHeight w:val="495"/>
        </w:trPr>
        <w:tc>
          <w:tcPr>
            <w:tcW w:w="9092" w:type="dxa"/>
            <w:tcBorders>
              <w:top w:val="single" w:sz="4" w:space="0" w:color="auto"/>
            </w:tcBorders>
            <w:shd w:val="clear" w:color="auto" w:fill="auto"/>
            <w:vAlign w:val="bottom"/>
          </w:tcPr>
          <w:p w14:paraId="4D904B5E" w14:textId="77777777" w:rsidR="00675241" w:rsidRPr="00474917" w:rsidRDefault="00675241" w:rsidP="00593BBC">
            <w:pPr>
              <w:pStyle w:val="StandardPTB"/>
              <w:jc w:val="left"/>
              <w:rPr>
                <w:rFonts w:ascii="Lucida Console" w:hAnsi="Lucida Console"/>
                <w:lang w:val="en-US"/>
              </w:rPr>
            </w:pPr>
            <w:r w:rsidRPr="00593BBC">
              <w:rPr>
                <w:color w:val="000000"/>
                <w:szCs w:val="24"/>
              </w:rPr>
              <w:t xml:space="preserve">    </w:t>
            </w:r>
            <w:r w:rsidRPr="00474917">
              <w:rPr>
                <w:color w:val="000096"/>
                <w:szCs w:val="24"/>
                <w:lang w:val="en-US"/>
              </w:rPr>
              <w:t>&lt;runtime&gt;</w:t>
            </w:r>
            <w:r w:rsidRPr="00474917">
              <w:rPr>
                <w:color w:val="000000"/>
                <w:szCs w:val="24"/>
                <w:lang w:val="en-US"/>
              </w:rPr>
              <w:br/>
              <w:t xml:space="preserve">      </w:t>
            </w:r>
            <w:r w:rsidRPr="00474917">
              <w:rPr>
                <w:color w:val="000096"/>
                <w:szCs w:val="24"/>
                <w:lang w:val="en-US"/>
              </w:rPr>
              <w:t>&lt;assemblyBinding</w:t>
            </w:r>
            <w:r w:rsidRPr="00474917">
              <w:rPr>
                <w:color w:val="F5844C"/>
                <w:szCs w:val="24"/>
                <w:lang w:val="en-US"/>
              </w:rPr>
              <w:t xml:space="preserve"> xmlns</w:t>
            </w:r>
            <w:r w:rsidRPr="00474917">
              <w:rPr>
                <w:color w:val="FF8040"/>
                <w:szCs w:val="24"/>
                <w:lang w:val="en-US"/>
              </w:rPr>
              <w:t>=</w:t>
            </w:r>
            <w:r w:rsidRPr="00474917">
              <w:rPr>
                <w:color w:val="993300"/>
                <w:szCs w:val="24"/>
                <w:lang w:val="en-US"/>
              </w:rPr>
              <w:t>"urn:schemas-microsoft-com:asm.v1"</w:t>
            </w:r>
            <w:r w:rsidRPr="00474917">
              <w:rPr>
                <w:color w:val="000096"/>
                <w:szCs w:val="24"/>
                <w:lang w:val="en-US"/>
              </w:rPr>
              <w:t>&gt;</w:t>
            </w:r>
            <w:r w:rsidRPr="00474917">
              <w:rPr>
                <w:color w:val="000000"/>
                <w:szCs w:val="24"/>
                <w:lang w:val="en-US"/>
              </w:rPr>
              <w:br/>
              <w:t xml:space="preserve">        </w:t>
            </w:r>
            <w:r w:rsidRPr="00474917">
              <w:rPr>
                <w:color w:val="000096"/>
                <w:szCs w:val="24"/>
                <w:lang w:val="en-US"/>
              </w:rPr>
              <w:t>&lt;probing</w:t>
            </w:r>
            <w:r w:rsidRPr="00474917">
              <w:rPr>
                <w:color w:val="F5844C"/>
                <w:szCs w:val="24"/>
                <w:lang w:val="en-US"/>
              </w:rPr>
              <w:t xml:space="preserve"> privatePath</w:t>
            </w:r>
            <w:r w:rsidRPr="00474917">
              <w:rPr>
                <w:color w:val="FF8040"/>
                <w:szCs w:val="24"/>
                <w:lang w:val="en-US"/>
              </w:rPr>
              <w:t>=</w:t>
            </w:r>
            <w:r w:rsidRPr="00474917">
              <w:rPr>
                <w:color w:val="993300"/>
                <w:szCs w:val="24"/>
                <w:lang w:val="en-US"/>
              </w:rPr>
              <w:t>"</w:t>
            </w:r>
            <w:r>
              <w:rPr>
                <w:color w:val="993300"/>
                <w:szCs w:val="24"/>
                <w:lang w:val="en-US"/>
              </w:rPr>
              <w:t>LIB</w:t>
            </w:r>
            <w:r w:rsidRPr="00474917">
              <w:rPr>
                <w:color w:val="993300"/>
                <w:szCs w:val="24"/>
                <w:lang w:val="en-US"/>
              </w:rPr>
              <w:t>"</w:t>
            </w:r>
            <w:r w:rsidRPr="00474917">
              <w:rPr>
                <w:color w:val="000096"/>
                <w:szCs w:val="24"/>
                <w:lang w:val="en-US"/>
              </w:rPr>
              <w:t>/&gt;</w:t>
            </w:r>
            <w:r w:rsidRPr="00474917">
              <w:rPr>
                <w:color w:val="000000"/>
                <w:szCs w:val="24"/>
                <w:lang w:val="en-US"/>
              </w:rPr>
              <w:br/>
              <w:t xml:space="preserve">      </w:t>
            </w:r>
            <w:r w:rsidRPr="00474917">
              <w:rPr>
                <w:color w:val="000096"/>
                <w:szCs w:val="24"/>
                <w:lang w:val="en-US"/>
              </w:rPr>
              <w:t>&lt;/assemblyBinding&gt;</w:t>
            </w:r>
            <w:r w:rsidRPr="00474917">
              <w:rPr>
                <w:color w:val="000000"/>
                <w:szCs w:val="24"/>
                <w:lang w:val="en-US"/>
              </w:rPr>
              <w:br/>
              <w:t xml:space="preserve">    </w:t>
            </w:r>
            <w:r w:rsidRPr="00474917">
              <w:rPr>
                <w:color w:val="000096"/>
                <w:szCs w:val="24"/>
                <w:lang w:val="en-US"/>
              </w:rPr>
              <w:t>&lt;/runtime&gt;</w:t>
            </w:r>
          </w:p>
        </w:tc>
      </w:tr>
    </w:tbl>
    <w:p w14:paraId="53FD4A27" w14:textId="77777777" w:rsidR="00675241" w:rsidRDefault="00675241" w:rsidP="00675241">
      <w:pPr>
        <w:pStyle w:val="Anhang2"/>
        <w:spacing w:before="60"/>
        <w:ind w:firstLine="431"/>
      </w:pPr>
      <w:bookmarkStart w:id="195" w:name="_Toc349901751"/>
      <w:r w:rsidRPr="00A236E7">
        <w:t xml:space="preserve">Abbildung </w:t>
      </w:r>
      <w:r w:rsidR="00C22CBB">
        <w:t>8</w:t>
      </w:r>
      <w:r w:rsidR="00244EC1">
        <w:t>-4</w:t>
      </w:r>
      <w:r w:rsidRPr="00A236E7">
        <w:t xml:space="preserve">: </w:t>
      </w:r>
      <w:r>
        <w:t>App.config Einstellungen</w:t>
      </w:r>
      <w:bookmarkEnd w:id="195"/>
    </w:p>
    <w:p w14:paraId="3712A34B" w14:textId="77777777" w:rsidR="00675241" w:rsidRDefault="00675241" w:rsidP="00623467">
      <w:pPr>
        <w:pStyle w:val="StandardPTB"/>
      </w:pPr>
    </w:p>
    <w:p w14:paraId="610F4804" w14:textId="77777777" w:rsidR="00675241" w:rsidRDefault="00C90837" w:rsidP="00623467">
      <w:pPr>
        <w:pStyle w:val="StandardPTB"/>
      </w:pPr>
      <w:r>
        <w:t>Durch diesen Schritt wird bei der Kompilierung der Anwendung im Ausgabeverzeichnis eine Datei &lt;Anwendungsname&gt;.exe.config erstellt, die zusätzliche Informationen für die Programmausführung beinhaltet. Nun kann man im Verzeichnis der Anwendung einen Ordner „LIB“ erstellen und die DLL dort hinein verschieben. Beim Start der Anwendung wird die &lt;Anwendungsname&gt;.exe.config Datei verarbeitet und die zugehörigen Abhängigkeiten, wie zum Beispiel die entsprechende DLL im Ausführungspfad und im LIB Ordner gesucht.</w:t>
      </w:r>
    </w:p>
    <w:p w14:paraId="224A9E24" w14:textId="77777777" w:rsidR="00474917" w:rsidRDefault="00474917" w:rsidP="00623467">
      <w:pPr>
        <w:pStyle w:val="StandardPTB"/>
      </w:pPr>
    </w:p>
    <w:p w14:paraId="23A19901" w14:textId="77777777" w:rsidR="00623467" w:rsidRDefault="00623467" w:rsidP="00474917">
      <w:pPr>
        <w:pStyle w:val="B3"/>
      </w:pPr>
      <w:bookmarkStart w:id="196" w:name="_Toc349901713"/>
      <w:r w:rsidRPr="00474917">
        <w:t>Konsolenanwendung</w:t>
      </w:r>
      <w:r w:rsidR="00593BBC">
        <w:t xml:space="preserve"> (C#)</w:t>
      </w:r>
      <w:r w:rsidRPr="00474917">
        <w:t xml:space="preserve"> zum Nachweis der Funktionalität</w:t>
      </w:r>
      <w:bookmarkEnd w:id="196"/>
    </w:p>
    <w:p w14:paraId="0977919C" w14:textId="602A62E3" w:rsidR="001D60F1" w:rsidRDefault="00975296" w:rsidP="001D60F1">
      <w:pPr>
        <w:pStyle w:val="StandardPTB"/>
      </w:pPr>
      <w:r>
        <w:t>Zum Nachweis der Funktionalität der Klassenbibliothek in C# wurde</w:t>
      </w:r>
      <w:r w:rsidR="006B0F6A">
        <w:t>,</w:t>
      </w:r>
      <w:r>
        <w:t xml:space="preserve"> wie schon bei der C++ - Version</w:t>
      </w:r>
      <w:r w:rsidR="006B0F6A">
        <w:t>,</w:t>
      </w:r>
      <w:r>
        <w:t xml:space="preserve"> eine Konsolenanwendung geschrieben, die durch einen Verweis auf die C# DLL</w:t>
      </w:r>
      <w:del w:id="197" w:author="Ritter, Marvin" w:date="2013-03-01T13:15:00Z">
        <w:r>
          <w:delText>,</w:delText>
        </w:r>
      </w:del>
      <w:r>
        <w:t xml:space="preserve"> die Funktionalitäten der Klassenbibliothek implementiert. </w:t>
      </w:r>
    </w:p>
    <w:p w14:paraId="4B19C3C5" w14:textId="77777777" w:rsidR="00350B8E" w:rsidRDefault="00350B8E" w:rsidP="001D60F1">
      <w:pPr>
        <w:pStyle w:val="StandardPTB"/>
      </w:pPr>
      <w:r>
        <w:t xml:space="preserve">Analog zur Beispielanwendung der C++ - Version wurden hier ebenfalls einige Funktionen zur Ausgabe auf der Konsole programmiert. So zum Beispiel „showPolynom()“, „showMatrix()“, „showSpecialMatrixMultiplication()“ und „showError()“. </w:t>
      </w:r>
    </w:p>
    <w:p w14:paraId="36783BF3" w14:textId="77777777" w:rsidR="00350B8E" w:rsidRDefault="00051C74" w:rsidP="001D60F1">
      <w:pPr>
        <w:pStyle w:val="StandardPTB"/>
      </w:pPr>
      <w:r>
        <w:rPr>
          <w:noProof/>
          <w:lang w:eastAsia="de-DE"/>
        </w:rPr>
        <w:drawing>
          <wp:inline distT="0" distB="0" distL="0" distR="0">
            <wp:extent cx="4417695" cy="4109085"/>
            <wp:effectExtent l="19050" t="19050" r="20955" b="24765"/>
            <wp:docPr id="11" name="Bild 11" descr="Konsolenausgabe_CSh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onsolenausgabe_CShar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7695" cy="4109085"/>
                    </a:xfrm>
                    <a:prstGeom prst="rect">
                      <a:avLst/>
                    </a:prstGeom>
                    <a:noFill/>
                    <a:ln w="6350" cmpd="sng">
                      <a:solidFill>
                        <a:srgbClr val="000000"/>
                      </a:solidFill>
                      <a:miter lim="800000"/>
                      <a:headEnd/>
                      <a:tailEnd/>
                    </a:ln>
                    <a:effectLst/>
                  </pic:spPr>
                </pic:pic>
              </a:graphicData>
            </a:graphic>
          </wp:inline>
        </w:drawing>
      </w:r>
    </w:p>
    <w:p w14:paraId="3DA0BBE2" w14:textId="77777777" w:rsidR="00350B8E" w:rsidRDefault="00350B8E" w:rsidP="00350B8E">
      <w:pPr>
        <w:pStyle w:val="Anhang2"/>
        <w:ind w:firstLine="432"/>
      </w:pPr>
      <w:bookmarkStart w:id="198" w:name="_Toc349901752"/>
      <w:r w:rsidRPr="00A236E7">
        <w:t xml:space="preserve">Abbildung </w:t>
      </w:r>
      <w:r w:rsidR="00C22CBB">
        <w:t>8-</w:t>
      </w:r>
      <w:r w:rsidR="00244EC1">
        <w:t>5</w:t>
      </w:r>
      <w:r w:rsidRPr="00A236E7">
        <w:t xml:space="preserve">: </w:t>
      </w:r>
      <w:r>
        <w:t>CSharp Beispielanwendung</w:t>
      </w:r>
      <w:bookmarkEnd w:id="198"/>
      <w:r>
        <w:t xml:space="preserve"> </w:t>
      </w:r>
    </w:p>
    <w:p w14:paraId="5A54A870" w14:textId="77777777" w:rsidR="00350B8E" w:rsidRDefault="00350B8E" w:rsidP="00350B8E">
      <w:pPr>
        <w:pStyle w:val="StandardPTB"/>
      </w:pPr>
    </w:p>
    <w:p w14:paraId="7CCEBAA2" w14:textId="5D57701B" w:rsidR="00350B8E" w:rsidRDefault="00350B8E" w:rsidP="001D60F1">
      <w:pPr>
        <w:pStyle w:val="StandardPTB"/>
      </w:pPr>
      <w:r>
        <w:t xml:space="preserve">In Abbildung </w:t>
      </w:r>
      <w:r w:rsidR="00C22CBB">
        <w:t>8</w:t>
      </w:r>
      <w:r w:rsidR="004C657B">
        <w:t xml:space="preserve">-5 </w:t>
      </w:r>
      <w:r>
        <w:t xml:space="preserve">ist die Ausgabe der Funktion „showSpecialMatrixMultiplication()“ zu sehen, wo zuerst die </w:t>
      </w:r>
      <w:r w:rsidR="00355373">
        <w:t xml:space="preserve">initialisierten </w:t>
      </w:r>
      <w:r>
        <w:t xml:space="preserve">Matrizen M1 – M3 </w:t>
      </w:r>
      <w:r w:rsidR="00355373">
        <w:t xml:space="preserve">sowie die Werte für „alpha“ und „beta“ angegeben sind. Im </w:t>
      </w:r>
      <w:del w:id="199" w:author="Ritter, Marvin" w:date="2013-03-01T13:15:00Z">
        <w:r w:rsidR="00355373">
          <w:delText>Nächsten</w:delText>
        </w:r>
      </w:del>
      <w:ins w:id="200" w:author="Ritter, Marvin" w:date="2013-03-01T13:15:00Z">
        <w:r w:rsidR="00941FA6">
          <w:t>n</w:t>
        </w:r>
        <w:r w:rsidR="00355373">
          <w:t>ächsten</w:t>
        </w:r>
      </w:ins>
      <w:r w:rsidR="00355373">
        <w:t xml:space="preserve"> Abschnitt wird die Matrizenmultiplikation auf herkömmlichem Wege</w:t>
      </w:r>
      <w:ins w:id="201" w:author="Ritter, Marvin" w:date="2013-03-01T13:15:00Z">
        <w:r w:rsidR="00941FA6">
          <w:t xml:space="preserve"> durchgeführt</w:t>
        </w:r>
      </w:ins>
      <w:r w:rsidR="00355373">
        <w:t xml:space="preserve">, also durch Aufruf von </w:t>
      </w:r>
      <w:r w:rsidR="00D92B21">
        <w:t>„(</w:t>
      </w:r>
      <w:r w:rsidR="00355373">
        <w:t>M1 * M2 * alpha) + (M3 * beta</w:t>
      </w:r>
      <w:del w:id="202" w:author="Ritter, Marvin" w:date="2013-03-01T13:15:00Z">
        <w:r w:rsidR="00355373">
          <w:delText>)</w:delText>
        </w:r>
        <w:r w:rsidR="00D92B21">
          <w:delText>“</w:delText>
        </w:r>
        <w:r w:rsidR="00355373">
          <w:delText>, durchgeführt.</w:delText>
        </w:r>
      </w:del>
      <w:ins w:id="203" w:author="Ritter, Marvin" w:date="2013-03-01T13:15:00Z">
        <w:r w:rsidR="00355373">
          <w:t>)</w:t>
        </w:r>
        <w:r w:rsidR="00D92B21">
          <w:t>“</w:t>
        </w:r>
        <w:r w:rsidR="00355373">
          <w:t>.</w:t>
        </w:r>
      </w:ins>
      <w:r w:rsidR="00355373">
        <w:t xml:space="preserve"> Anschließend folgt die Ausgabe nach Aufruf der Funktion „mmCaABbC()“. Die Resultate sind identisch.</w:t>
      </w:r>
    </w:p>
    <w:p w14:paraId="21DAD2E9" w14:textId="77777777" w:rsidR="001D60F1" w:rsidRPr="00474917" w:rsidRDefault="001D60F1" w:rsidP="001D60F1">
      <w:pPr>
        <w:pStyle w:val="StandardPTB"/>
      </w:pPr>
    </w:p>
    <w:p w14:paraId="62DA0A70" w14:textId="77777777" w:rsidR="00C0437A" w:rsidRDefault="00C0437A" w:rsidP="00C0437A">
      <w:pPr>
        <w:pStyle w:val="B2"/>
        <w:tabs>
          <w:tab w:val="clear" w:pos="567"/>
          <w:tab w:val="num" w:pos="576"/>
        </w:tabs>
      </w:pPr>
      <w:bookmarkStart w:id="204" w:name="_Toc349901714"/>
      <w:r w:rsidRPr="00C0437A">
        <w:t xml:space="preserve">Nachweis der Funktionalität der </w:t>
      </w:r>
      <w:r>
        <w:t>Python</w:t>
      </w:r>
      <w:r w:rsidRPr="00C0437A">
        <w:t xml:space="preserve"> Klassenbibliothek</w:t>
      </w:r>
      <w:bookmarkEnd w:id="204"/>
    </w:p>
    <w:p w14:paraId="61CF43B3" w14:textId="77777777" w:rsidR="00623467" w:rsidRDefault="00623467" w:rsidP="00623467">
      <w:pPr>
        <w:pStyle w:val="B3"/>
      </w:pPr>
      <w:bookmarkStart w:id="205" w:name="_Toc349901715"/>
      <w:r>
        <w:t xml:space="preserve">Einbinden der </w:t>
      </w:r>
      <w:r w:rsidR="002816A5">
        <w:t>Python</w:t>
      </w:r>
      <w:r>
        <w:t xml:space="preserve"> Bibliothek</w:t>
      </w:r>
      <w:bookmarkEnd w:id="205"/>
    </w:p>
    <w:p w14:paraId="67652223" w14:textId="77777777" w:rsidR="00244EC1" w:rsidRDefault="00244EC1" w:rsidP="00244EC1">
      <w:pPr>
        <w:pStyle w:val="StandardPTB"/>
      </w:pPr>
      <w:r>
        <w:t>In diesem Abschnitt wird beschrieben wie Klassenbibliothek in ein Python Programm eingebunden wird. Dazu werden die Dateien _TaylorPLib.pyd und TaylorPLib.py benötigt. Diese werden beim Kompilieren im Verzeichnis src/python/ erstellt. Im Verzeichnis bin/Python/Library finden sich zudem für Windows 7 64bit kompilierte Dateien. Beide Dateien müssen entweder im Pfad liegen oder im Hauptverzeichnis des Programmes. Bei der Auslieferung des Programmes müssen die Dateien ebenfalls mitgeliefert werden.</w:t>
      </w:r>
    </w:p>
    <w:p w14:paraId="2DDB7913" w14:textId="77777777" w:rsidR="00244EC1" w:rsidRDefault="006B0F6A" w:rsidP="00244EC1">
      <w:pPr>
        <w:pStyle w:val="StandardPTB"/>
      </w:pPr>
      <w:r>
        <w:t>In allen</w:t>
      </w:r>
      <w:r w:rsidR="00244EC1">
        <w:t xml:space="preserve"> Python Dateien</w:t>
      </w:r>
      <w:r>
        <w:t>,</w:t>
      </w:r>
      <w:r w:rsidR="00244EC1">
        <w:t xml:space="preserve"> die auf Funktionen der Klassenbibliothek zugreifen</w:t>
      </w:r>
      <w:r>
        <w:t>,</w:t>
      </w:r>
      <w:r w:rsidR="00244EC1">
        <w:t xml:space="preserve"> muss diese </w:t>
      </w:r>
      <w:r w:rsidR="009C312E">
        <w:t xml:space="preserve">zunächst </w:t>
      </w:r>
      <w:r w:rsidR="00244EC1">
        <w:t>importiert werden.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6B0F6A" w:rsidRPr="0020299D" w14:paraId="5EEEAA03" w14:textId="77777777" w:rsidTr="000E4074">
        <w:trPr>
          <w:trHeight w:val="495"/>
        </w:trPr>
        <w:tc>
          <w:tcPr>
            <w:tcW w:w="9092" w:type="dxa"/>
            <w:tcBorders>
              <w:top w:val="single" w:sz="4" w:space="0" w:color="auto"/>
            </w:tcBorders>
            <w:shd w:val="clear" w:color="auto" w:fill="auto"/>
            <w:vAlign w:val="bottom"/>
          </w:tcPr>
          <w:p w14:paraId="57C09801" w14:textId="77777777" w:rsidR="006B0F6A" w:rsidRPr="0020299D" w:rsidRDefault="006B0F6A" w:rsidP="000E4074">
            <w:pPr>
              <w:autoSpaceDE w:val="0"/>
              <w:autoSpaceDN w:val="0"/>
              <w:adjustRightInd w:val="0"/>
              <w:rPr>
                <w:rFonts w:ascii="Consolas" w:hAnsi="Consolas" w:cs="Consolas"/>
                <w:sz w:val="19"/>
                <w:szCs w:val="19"/>
                <w:lang w:val="en-US"/>
              </w:rPr>
            </w:pPr>
            <w:r w:rsidRPr="0020299D">
              <w:rPr>
                <w:rFonts w:ascii="Consolas" w:hAnsi="Consolas" w:cs="Consolas"/>
                <w:color w:val="0000FF"/>
                <w:sz w:val="19"/>
                <w:szCs w:val="19"/>
                <w:lang w:val="en-US"/>
              </w:rPr>
              <w:t>import</w:t>
            </w:r>
            <w:r w:rsidRPr="0020299D">
              <w:rPr>
                <w:rFonts w:ascii="Consolas" w:hAnsi="Consolas" w:cs="Consolas"/>
                <w:sz w:val="19"/>
                <w:szCs w:val="19"/>
                <w:lang w:val="en-US"/>
              </w:rPr>
              <w:t xml:space="preserve"> </w:t>
            </w:r>
            <w:r>
              <w:rPr>
                <w:rFonts w:ascii="Consolas" w:hAnsi="Consolas" w:cs="Consolas"/>
                <w:sz w:val="19"/>
                <w:szCs w:val="19"/>
                <w:lang w:val="en-US"/>
              </w:rPr>
              <w:t>TaylorPLib</w:t>
            </w:r>
          </w:p>
          <w:p w14:paraId="129450DB" w14:textId="77777777" w:rsidR="006B0F6A" w:rsidRPr="0020299D" w:rsidRDefault="006B0F6A" w:rsidP="006B0F6A">
            <w:pPr>
              <w:autoSpaceDE w:val="0"/>
              <w:autoSpaceDN w:val="0"/>
              <w:adjustRightInd w:val="0"/>
              <w:rPr>
                <w:rFonts w:ascii="Consolas" w:hAnsi="Consolas" w:cs="Consolas"/>
                <w:sz w:val="19"/>
                <w:szCs w:val="19"/>
                <w:lang w:val="en-US"/>
              </w:rPr>
            </w:pPr>
          </w:p>
        </w:tc>
      </w:tr>
    </w:tbl>
    <w:p w14:paraId="04FD27BC" w14:textId="77777777" w:rsidR="006B0F6A" w:rsidRDefault="006B0F6A" w:rsidP="006B0F6A">
      <w:pPr>
        <w:pStyle w:val="Anhang2"/>
        <w:spacing w:before="60"/>
        <w:ind w:firstLine="431"/>
      </w:pPr>
      <w:bookmarkStart w:id="206" w:name="_Toc349901753"/>
      <w:r w:rsidRPr="00A236E7">
        <w:t xml:space="preserve">Abbildung </w:t>
      </w:r>
      <w:r>
        <w:t>8-6</w:t>
      </w:r>
      <w:r w:rsidRPr="00A236E7">
        <w:t xml:space="preserve">: </w:t>
      </w:r>
      <w:r>
        <w:t>Python Import</w:t>
      </w:r>
      <w:bookmarkEnd w:id="206"/>
    </w:p>
    <w:p w14:paraId="7EEA0753" w14:textId="77777777" w:rsidR="00244EC1" w:rsidRDefault="00244EC1" w:rsidP="00244EC1">
      <w:pPr>
        <w:pStyle w:val="StandardPTB"/>
      </w:pPr>
    </w:p>
    <w:p w14:paraId="7327E58C" w14:textId="77777777" w:rsidR="00244EC1" w:rsidRDefault="00244EC1" w:rsidP="00244EC1">
      <w:pPr>
        <w:pStyle w:val="StandardPTB"/>
      </w:pPr>
      <w:r>
        <w:t>Matrizen und Polynome lassen sich nun unter Angabe des Moduls erstellen: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6B0F6A" w:rsidRPr="0020299D" w14:paraId="0298F13F" w14:textId="77777777" w:rsidTr="000E4074">
        <w:trPr>
          <w:trHeight w:val="495"/>
        </w:trPr>
        <w:tc>
          <w:tcPr>
            <w:tcW w:w="9092" w:type="dxa"/>
            <w:tcBorders>
              <w:top w:val="single" w:sz="4" w:space="0" w:color="auto"/>
            </w:tcBorders>
            <w:shd w:val="clear" w:color="auto" w:fill="auto"/>
            <w:vAlign w:val="bottom"/>
          </w:tcPr>
          <w:p w14:paraId="5C9E295D" w14:textId="77777777" w:rsidR="006B0F6A" w:rsidRPr="006B0F6A" w:rsidRDefault="006B0F6A" w:rsidP="006B0F6A">
            <w:pPr>
              <w:autoSpaceDE w:val="0"/>
              <w:autoSpaceDN w:val="0"/>
              <w:adjustRightInd w:val="0"/>
              <w:rPr>
                <w:rFonts w:ascii="Consolas" w:hAnsi="Consolas" w:cs="Consolas"/>
                <w:sz w:val="19"/>
                <w:szCs w:val="19"/>
                <w:lang w:val="en-US"/>
              </w:rPr>
            </w:pPr>
            <w:r w:rsidRPr="006B0F6A">
              <w:rPr>
                <w:rFonts w:ascii="Consolas" w:hAnsi="Consolas" w:cs="Consolas"/>
                <w:sz w:val="19"/>
                <w:szCs w:val="19"/>
                <w:lang w:val="en-US"/>
              </w:rPr>
              <w:t>M = TaylorPLib.Matrix(</w:t>
            </w:r>
            <w:r w:rsidRPr="006B0F6A">
              <w:rPr>
                <w:rFonts w:ascii="Consolas" w:hAnsi="Consolas" w:cs="Consolas"/>
                <w:color w:val="FF0000"/>
                <w:sz w:val="19"/>
                <w:szCs w:val="19"/>
                <w:lang w:val="en-US"/>
              </w:rPr>
              <w:t>2</w:t>
            </w:r>
            <w:r w:rsidRPr="006B0F6A">
              <w:rPr>
                <w:rFonts w:ascii="Consolas" w:hAnsi="Consolas" w:cs="Consolas"/>
                <w:sz w:val="19"/>
                <w:szCs w:val="19"/>
                <w:lang w:val="en-US"/>
              </w:rPr>
              <w:t xml:space="preserve">, </w:t>
            </w:r>
            <w:r w:rsidRPr="006B0F6A">
              <w:rPr>
                <w:rFonts w:ascii="Consolas" w:hAnsi="Consolas" w:cs="Consolas"/>
                <w:color w:val="FF0000"/>
                <w:sz w:val="19"/>
                <w:szCs w:val="19"/>
                <w:lang w:val="en-US"/>
              </w:rPr>
              <w:t>3</w:t>
            </w:r>
            <w:ins w:id="207" w:author="Ritter, Marvin" w:date="2013-03-01T13:15:00Z">
              <w:r w:rsidR="00941FA6">
                <w:rPr>
                  <w:rFonts w:ascii="Consolas" w:hAnsi="Consolas" w:cs="Consolas"/>
                  <w:color w:val="FF0000"/>
                  <w:sz w:val="19"/>
                  <w:szCs w:val="19"/>
                  <w:lang w:val="en-US"/>
                </w:rPr>
                <w:t>, 2</w:t>
              </w:r>
            </w:ins>
            <w:r w:rsidRPr="006B0F6A">
              <w:rPr>
                <w:rFonts w:ascii="Consolas" w:hAnsi="Consolas" w:cs="Consolas"/>
                <w:sz w:val="19"/>
                <w:szCs w:val="19"/>
                <w:lang w:val="en-US"/>
              </w:rPr>
              <w:t>)</w:t>
            </w:r>
          </w:p>
          <w:p w14:paraId="3AA5B837" w14:textId="77777777" w:rsidR="006B0F6A" w:rsidRPr="0020299D" w:rsidRDefault="006B0F6A" w:rsidP="006B0F6A">
            <w:pPr>
              <w:autoSpaceDE w:val="0"/>
              <w:autoSpaceDN w:val="0"/>
              <w:adjustRightInd w:val="0"/>
              <w:rPr>
                <w:rFonts w:ascii="Consolas" w:hAnsi="Consolas" w:cs="Consolas"/>
                <w:sz w:val="19"/>
                <w:szCs w:val="19"/>
                <w:lang w:val="en-US"/>
              </w:rPr>
            </w:pPr>
            <w:r w:rsidRPr="006B0F6A">
              <w:rPr>
                <w:rFonts w:ascii="Consolas" w:hAnsi="Consolas" w:cs="Consolas"/>
                <w:sz w:val="19"/>
                <w:szCs w:val="19"/>
                <w:lang w:val="en-US"/>
              </w:rPr>
              <w:t>p = TaylorPLib.Polynomial(</w:t>
            </w:r>
            <w:r w:rsidRPr="006B0F6A">
              <w:rPr>
                <w:rFonts w:ascii="Consolas" w:hAnsi="Consolas" w:cs="Consolas"/>
                <w:color w:val="FF0000"/>
                <w:sz w:val="19"/>
                <w:szCs w:val="19"/>
                <w:lang w:val="en-US"/>
              </w:rPr>
              <w:t>2</w:t>
            </w:r>
            <w:r w:rsidRPr="006B0F6A">
              <w:rPr>
                <w:rFonts w:ascii="Consolas" w:hAnsi="Consolas" w:cs="Consolas"/>
                <w:sz w:val="19"/>
                <w:szCs w:val="19"/>
                <w:lang w:val="en-US"/>
              </w:rPr>
              <w:t>)</w:t>
            </w:r>
          </w:p>
        </w:tc>
      </w:tr>
    </w:tbl>
    <w:p w14:paraId="406BBA81" w14:textId="77777777" w:rsidR="006B0F6A" w:rsidRDefault="006B0F6A" w:rsidP="006B0F6A">
      <w:pPr>
        <w:pStyle w:val="Anhang2"/>
        <w:spacing w:before="60"/>
        <w:ind w:firstLine="431"/>
      </w:pPr>
      <w:bookmarkStart w:id="208" w:name="_Toc349901754"/>
      <w:r w:rsidRPr="00A236E7">
        <w:t xml:space="preserve">Abbildung </w:t>
      </w:r>
      <w:r>
        <w:t>8-</w:t>
      </w:r>
      <w:r w:rsidR="009F11E1">
        <w:t>7</w:t>
      </w:r>
      <w:r w:rsidRPr="00A236E7">
        <w:t xml:space="preserve">: </w:t>
      </w:r>
      <w:r>
        <w:t xml:space="preserve">Python </w:t>
      </w:r>
      <w:r w:rsidR="009F11E1">
        <w:t>Verwendung</w:t>
      </w:r>
      <w:bookmarkEnd w:id="208"/>
    </w:p>
    <w:p w14:paraId="7FDEBEAE" w14:textId="77777777" w:rsidR="006B0F6A" w:rsidRDefault="006B0F6A" w:rsidP="00244EC1">
      <w:pPr>
        <w:pStyle w:val="StandardPTB"/>
      </w:pPr>
    </w:p>
    <w:p w14:paraId="1F46058F" w14:textId="77777777" w:rsidR="009C312E" w:rsidRDefault="009C312E" w:rsidP="00244EC1">
      <w:pPr>
        <w:pStyle w:val="StandardPTB"/>
      </w:pPr>
      <w:r w:rsidRPr="009C312E">
        <w:t xml:space="preserve">Um die Schreibweise zu verkürzen können "from TaylorPLib import Matrix, Polynomial" </w:t>
      </w:r>
      <w:ins w:id="209" w:author="Ritter, Marvin" w:date="2013-03-01T13:15:00Z">
        <w:r w:rsidR="00941FA6">
          <w:t xml:space="preserve">statt „import TaylorPLib“ </w:t>
        </w:r>
      </w:ins>
      <w:r w:rsidRPr="009C312E">
        <w:t>beim Import auch Referenzen im aktuellen Namensraum angelegt werden.</w:t>
      </w:r>
    </w:p>
    <w:p w14:paraId="5C500B99" w14:textId="77777777" w:rsidR="00941FA6" w:rsidRDefault="00941FA6" w:rsidP="00244EC1">
      <w:pPr>
        <w:pStyle w:val="StandardPTB"/>
        <w:rPr>
          <w:ins w:id="210" w:author="Ritter, Marvin" w:date="2013-03-01T13:15:00Z"/>
        </w:rPr>
      </w:pPr>
      <w:ins w:id="211" w:author="Ritter, Marvin" w:date="2013-03-01T13:15:00Z">
        <w:r>
          <w:t>SOURCE Code</w:t>
        </w:r>
      </w:ins>
    </w:p>
    <w:p w14:paraId="05D9E5D2" w14:textId="77777777" w:rsidR="00941FA6" w:rsidRDefault="00941FA6" w:rsidP="00244EC1">
      <w:pPr>
        <w:pStyle w:val="StandardPTB"/>
        <w:rPr>
          <w:ins w:id="212" w:author="Ritter, Marvin" w:date="2013-03-01T13:15:00Z"/>
        </w:rPr>
      </w:pPr>
      <w:ins w:id="213" w:author="Ritter, Marvin" w:date="2013-03-01T13:15:00Z">
        <w:r>
          <w:t>from TaylorPLib import Matrix, Polynomial</w:t>
        </w:r>
      </w:ins>
    </w:p>
    <w:p w14:paraId="135258B9" w14:textId="77777777" w:rsidR="00941FA6" w:rsidRDefault="00941FA6" w:rsidP="00244EC1">
      <w:pPr>
        <w:pStyle w:val="StandardPTB"/>
        <w:rPr>
          <w:ins w:id="214" w:author="Ritter, Marvin" w:date="2013-03-01T13:15:00Z"/>
        </w:rPr>
      </w:pPr>
      <w:ins w:id="215" w:author="Ritter, Marvin" w:date="2013-03-01T13:15:00Z">
        <w:r>
          <w:t>M = Matrix(2, 3, 2)</w:t>
        </w:r>
      </w:ins>
    </w:p>
    <w:p w14:paraId="592263DB" w14:textId="77777777" w:rsidR="00941FA6" w:rsidRDefault="00941FA6" w:rsidP="00244EC1">
      <w:pPr>
        <w:pStyle w:val="StandardPTB"/>
        <w:rPr>
          <w:ins w:id="216" w:author="Ritter, Marvin" w:date="2013-03-01T13:15:00Z"/>
        </w:rPr>
      </w:pPr>
      <w:ins w:id="217" w:author="Ritter, Marvin" w:date="2013-03-01T13:15:00Z">
        <w:r>
          <w:t>P = Polynomial(2)</w:t>
        </w:r>
      </w:ins>
    </w:p>
    <w:p w14:paraId="175DC0AC" w14:textId="77777777" w:rsidR="006B0F6A" w:rsidRDefault="006B0F6A" w:rsidP="00244EC1">
      <w:pPr>
        <w:pStyle w:val="StandardPTB"/>
      </w:pPr>
    </w:p>
    <w:p w14:paraId="02B5407C" w14:textId="77777777" w:rsidR="00623467" w:rsidRDefault="00623467" w:rsidP="00474917">
      <w:pPr>
        <w:pStyle w:val="B3"/>
      </w:pPr>
      <w:bookmarkStart w:id="218" w:name="_Toc349901716"/>
      <w:r w:rsidRPr="00474917">
        <w:t>Konsolenanwendung zum Nachweis der Funktionalität</w:t>
      </w:r>
      <w:bookmarkEnd w:id="218"/>
    </w:p>
    <w:p w14:paraId="7E7778C9" w14:textId="77777777" w:rsidR="00244EC1" w:rsidRPr="00625024" w:rsidRDefault="00244EC1" w:rsidP="00244EC1">
      <w:pPr>
        <w:pStyle w:val="StandardPTB"/>
      </w:pPr>
      <w:r>
        <w:t>Zum Nachweis der Klassenbibliothek in Python wurde ein kurzes Python Script example.py erstellt. Es demonstriert in einigen Schritten wie Matrizen und Polynome erstellt und mit ihnen gerechnet wird.</w:t>
      </w:r>
    </w:p>
    <w:p w14:paraId="4861A983" w14:textId="77777777" w:rsidR="00C22CBB" w:rsidRDefault="00C22CBB" w:rsidP="00C22CBB">
      <w:pPr>
        <w:pStyle w:val="B"/>
      </w:pPr>
      <w:r>
        <w:br w:type="page"/>
      </w:r>
      <w:bookmarkStart w:id="219" w:name="_Toc349901717"/>
      <w:r>
        <w:t>Erläuterungen zur Kompilierung des gesamten Projektes</w:t>
      </w:r>
      <w:bookmarkEnd w:id="219"/>
    </w:p>
    <w:p w14:paraId="65B0E61F" w14:textId="77777777" w:rsidR="00C22CBB" w:rsidRDefault="00C22CBB" w:rsidP="00C22CBB">
      <w:pPr>
        <w:pStyle w:val="B2"/>
      </w:pPr>
      <w:bookmarkStart w:id="220" w:name="_Toc349901718"/>
      <w:r>
        <w:t>Vorbereitungen</w:t>
      </w:r>
      <w:bookmarkEnd w:id="220"/>
    </w:p>
    <w:p w14:paraId="4E7923CE" w14:textId="77777777" w:rsidR="00C22CBB" w:rsidRDefault="00C22CBB" w:rsidP="00C22CBB">
      <w:pPr>
        <w:pStyle w:val="StandardPTB"/>
      </w:pPr>
      <w:r>
        <w:t xml:space="preserve">Um das gesamte Projekt zu kompilieren sind einige Vorbereitungen zu treffen. Es werden die Komponenten „Google C++ Testing Framework“, Python und SWIG (swigwin) benötigt. </w:t>
      </w:r>
    </w:p>
    <w:p w14:paraId="185F68EF" w14:textId="77777777" w:rsidR="00C22CBB" w:rsidRDefault="00C22CBB" w:rsidP="00C22CBB">
      <w:pPr>
        <w:pStyle w:val="StandardPTB"/>
      </w:pPr>
      <w:r>
        <w:t xml:space="preserve">Die Quellen sollten in einen Ordner (zum Beispiel: D:\Quellen\TaylorPLib) mit </w:t>
      </w:r>
      <w:r w:rsidRPr="00EC1894">
        <w:rPr>
          <w:i/>
        </w:rPr>
        <w:t>git</w:t>
      </w:r>
      <w:r>
        <w:t xml:space="preserve"> geklont werden (Repository-Url: </w:t>
      </w:r>
      <w:hyperlink r:id="rId24" w:history="1">
        <w:r w:rsidRPr="00FD018A">
          <w:rPr>
            <w:rStyle w:val="Hyperlink"/>
            <w:color w:val="auto"/>
            <w:u w:val="none"/>
          </w:rPr>
          <w:t>https://github.com/Marvin182/TaylorPLib.git</w:t>
        </w:r>
      </w:hyperlink>
      <w:r>
        <w:t>). Anschließend muss das Google C++ Testing Framework in das Verzeichnis „D:\Quellen\GTest“ entpackt werden. Python wird durch eine Setup-Datei installiert und swigwin kann an einen beliebigen Ort extrahiert werden (Empfehlung: in einen Unterordner im Python Installationsordner zum Beispiel: C:\Python33\swigwin).</w:t>
      </w:r>
    </w:p>
    <w:p w14:paraId="1F495D29" w14:textId="77777777" w:rsidR="00C22CBB" w:rsidRDefault="00C22CBB" w:rsidP="00C22CBB">
      <w:pPr>
        <w:pStyle w:val="StandardPTB"/>
      </w:pPr>
      <w:r>
        <w:t xml:space="preserve">Nach Erstellung der benötigten Ordner müssen im Anschluss noch einige Umgebungsvariablen angepasst und angelegt werden. So muss die Umgebungsvariable „PATH“, zu finden unter Systemsteuerung -&gt; System -&gt; Erweiterte Systemeinstellungen -&gt; Reiter Erweitert -&gt; Umgebungsvariablen -&gt; Systemvariablen um den folgenden Eintrag ergänzt werden: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C22CBB" w14:paraId="5E0C5FBB" w14:textId="77777777" w:rsidTr="00C22CBB">
        <w:trPr>
          <w:trHeight w:val="495"/>
        </w:trPr>
        <w:tc>
          <w:tcPr>
            <w:tcW w:w="9092" w:type="dxa"/>
            <w:tcBorders>
              <w:top w:val="single" w:sz="4" w:space="0" w:color="auto"/>
            </w:tcBorders>
            <w:shd w:val="clear" w:color="auto" w:fill="auto"/>
            <w:vAlign w:val="bottom"/>
          </w:tcPr>
          <w:p w14:paraId="5C87BA8B" w14:textId="77777777" w:rsidR="00C22CBB" w:rsidRPr="00B36721" w:rsidRDefault="00C22CBB" w:rsidP="00C22CBB">
            <w:pPr>
              <w:pStyle w:val="StandardPTB"/>
              <w:jc w:val="left"/>
              <w:rPr>
                <w:rFonts w:ascii="Lucida Console" w:hAnsi="Lucida Console"/>
              </w:rPr>
            </w:pPr>
            <w:r w:rsidRPr="002253A1">
              <w:rPr>
                <w:rFonts w:ascii="Lucida Console" w:hAnsi="Lucida Console"/>
              </w:rPr>
              <w:t>C:\Python33\swigwin\;C:\Python33\</w:t>
            </w:r>
            <w:r>
              <w:rPr>
                <w:rFonts w:ascii="Lucida Console" w:hAnsi="Lucida Console"/>
              </w:rPr>
              <w:t>;</w:t>
            </w:r>
          </w:p>
        </w:tc>
      </w:tr>
    </w:tbl>
    <w:p w14:paraId="1BC15EBB" w14:textId="77777777" w:rsidR="00C22CBB" w:rsidRDefault="00C22CBB" w:rsidP="00C22CBB">
      <w:pPr>
        <w:pStyle w:val="Anhang2"/>
        <w:spacing w:before="60"/>
        <w:ind w:firstLine="431"/>
      </w:pPr>
      <w:bookmarkStart w:id="221" w:name="_Toc349901755"/>
      <w:r w:rsidRPr="00A236E7">
        <w:t xml:space="preserve">Abbildung </w:t>
      </w:r>
      <w:r>
        <w:t>9-1</w:t>
      </w:r>
      <w:r w:rsidRPr="00A236E7">
        <w:t xml:space="preserve">: </w:t>
      </w:r>
      <w:r>
        <w:t>Ergänzung der PATH - Umgebungsvariable</w:t>
      </w:r>
      <w:bookmarkEnd w:id="221"/>
      <w:r>
        <w:t xml:space="preserve"> </w:t>
      </w:r>
    </w:p>
    <w:p w14:paraId="645BDE95" w14:textId="77777777" w:rsidR="00C22CBB" w:rsidRDefault="00C22CBB" w:rsidP="00C22CBB">
      <w:pPr>
        <w:pStyle w:val="StandardPTB"/>
      </w:pPr>
    </w:p>
    <w:p w14:paraId="3376F23D" w14:textId="77777777" w:rsidR="00C22CBB" w:rsidRDefault="00C22CBB" w:rsidP="00C22CBB">
      <w:pPr>
        <w:pStyle w:val="StandardPTB"/>
      </w:pPr>
      <w:r>
        <w:t xml:space="preserve">In der Abbildung 9-1 ist vorausgesetzt, dass Python in der Version 3.3 im Ordner C:\Python33 installiert wurde und die swigwin Dateien im Ordner C:\Python33\swigwin entpackt wurden. </w:t>
      </w:r>
    </w:p>
    <w:p w14:paraId="7537EE84" w14:textId="77777777" w:rsidR="00C22CBB" w:rsidRDefault="00C22CBB" w:rsidP="00C22CBB">
      <w:pPr>
        <w:pStyle w:val="StandardPTB"/>
      </w:pPr>
      <w:r>
        <w:t xml:space="preserve">Weiterhin müssen die Umgebungsvariablen „PYTHON_INCLUDE“, mit dem Wert „C:\Python33\include\“, und „PYTHON_LIB“, mit dem Wert „C:\Python33\libs\python33.lib“, angelegt werden, wie in Abbildung 9-2 zu erkennen ist. </w:t>
      </w:r>
    </w:p>
    <w:p w14:paraId="7DC62E6B" w14:textId="77777777" w:rsidR="00C22CBB" w:rsidRDefault="00051C74" w:rsidP="00C22CBB">
      <w:pPr>
        <w:pStyle w:val="StandardPTB"/>
      </w:pPr>
      <w:r>
        <w:rPr>
          <w:noProof/>
          <w:lang w:eastAsia="de-DE"/>
        </w:rPr>
        <w:drawing>
          <wp:inline distT="0" distB="0" distL="0" distR="0">
            <wp:extent cx="3491230" cy="2197100"/>
            <wp:effectExtent l="19050" t="19050" r="13970" b="12700"/>
            <wp:docPr id="12" name="Bild 12" descr="Umgebungsvariab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mgebungsvariable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91230" cy="2197100"/>
                    </a:xfrm>
                    <a:prstGeom prst="rect">
                      <a:avLst/>
                    </a:prstGeom>
                    <a:noFill/>
                    <a:ln w="6350" cmpd="sng">
                      <a:solidFill>
                        <a:srgbClr val="000000"/>
                      </a:solidFill>
                      <a:miter lim="800000"/>
                      <a:headEnd/>
                      <a:tailEnd/>
                    </a:ln>
                    <a:effectLst/>
                  </pic:spPr>
                </pic:pic>
              </a:graphicData>
            </a:graphic>
          </wp:inline>
        </w:drawing>
      </w:r>
    </w:p>
    <w:p w14:paraId="36EFB170" w14:textId="77777777" w:rsidR="00C22CBB" w:rsidRDefault="00C22CBB" w:rsidP="00C22CBB">
      <w:pPr>
        <w:pStyle w:val="Anhang2"/>
        <w:spacing w:before="60"/>
        <w:ind w:firstLine="431"/>
      </w:pPr>
      <w:bookmarkStart w:id="222" w:name="_Toc349901756"/>
      <w:r w:rsidRPr="00A236E7">
        <w:t xml:space="preserve">Abbildung </w:t>
      </w:r>
      <w:r>
        <w:t>9-2</w:t>
      </w:r>
      <w:r w:rsidRPr="00A236E7">
        <w:t xml:space="preserve">: </w:t>
      </w:r>
      <w:r>
        <w:t>weitere Umgebungsvariablen</w:t>
      </w:r>
      <w:bookmarkEnd w:id="222"/>
    </w:p>
    <w:p w14:paraId="2476E530" w14:textId="77777777" w:rsidR="00C22CBB" w:rsidRDefault="00C22CBB" w:rsidP="00C22CBB">
      <w:pPr>
        <w:pStyle w:val="StandardPTB"/>
      </w:pPr>
    </w:p>
    <w:p w14:paraId="00433191" w14:textId="77777777" w:rsidR="00C22CBB" w:rsidRDefault="00C22CBB" w:rsidP="00C22CBB">
      <w:pPr>
        <w:pStyle w:val="StandardPTB"/>
      </w:pPr>
      <w:r>
        <w:t xml:space="preserve">Nachdem diese Vorbereitungen abgeschlossen sind, muss im nächsten Schritt das Google C++ Testing Framework kompiliert werden. Dazu sind einige spezifische Schritte notwendig. Als erstes muss man den Schreibschutz für den Ordner „D:\Quellen\GTest\msvc“ aufheben, indem man einen Rechtsklick auf den Ordner macht und den Menüpunkt Eigenschaften auswählt. Nun muss man das Attribut „Schreibschutz“ deselektieren und mit einem Klick auf „OK“ die Änderungen für alle Dateien und Unterordner übernehmen. </w:t>
      </w:r>
      <w:r w:rsidR="000E4074">
        <w:t>Anschließend</w:t>
      </w:r>
      <w:r>
        <w:t xml:space="preserve"> kann man im Ordner „D:\Quellen\GTest\msvc“ die Projektmappendatei „gtest.sln“ mit dem „MS Visual Studio 2010“ öffnen (derzeit ist GTest mit dem MS Visual Studio 2012 noch nicht kompatibel). Im nächsten Schritt muss die Projektmappenkonfiguration zur Erstellung von Debug auf Release umgestellt werden.</w:t>
      </w:r>
    </w:p>
    <w:p w14:paraId="2CD133F6" w14:textId="77777777" w:rsidR="00C22CBB" w:rsidRDefault="00051C74" w:rsidP="00C22CBB">
      <w:pPr>
        <w:pStyle w:val="StandardPTB"/>
      </w:pPr>
      <w:r>
        <w:rPr>
          <w:noProof/>
          <w:lang w:eastAsia="de-DE"/>
        </w:rPr>
        <w:drawing>
          <wp:inline distT="0" distB="0" distL="0" distR="0">
            <wp:extent cx="2564765" cy="1175385"/>
            <wp:effectExtent l="19050" t="19050" r="26035" b="24765"/>
            <wp:docPr id="13" name="Bild 13" descr="Projektmappenk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jektmappenkonfigur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4765" cy="1175385"/>
                    </a:xfrm>
                    <a:prstGeom prst="rect">
                      <a:avLst/>
                    </a:prstGeom>
                    <a:noFill/>
                    <a:ln w="6350" cmpd="sng">
                      <a:solidFill>
                        <a:srgbClr val="000000"/>
                      </a:solidFill>
                      <a:miter lim="800000"/>
                      <a:headEnd/>
                      <a:tailEnd/>
                    </a:ln>
                    <a:effectLst/>
                  </pic:spPr>
                </pic:pic>
              </a:graphicData>
            </a:graphic>
          </wp:inline>
        </w:drawing>
      </w:r>
    </w:p>
    <w:p w14:paraId="70C32541" w14:textId="77777777" w:rsidR="00C22CBB" w:rsidRDefault="00C22CBB" w:rsidP="00C22CBB">
      <w:pPr>
        <w:pStyle w:val="Anhang2"/>
        <w:spacing w:before="60"/>
        <w:ind w:firstLine="431"/>
      </w:pPr>
      <w:bookmarkStart w:id="223" w:name="_Toc349901757"/>
      <w:r w:rsidRPr="00A236E7">
        <w:t xml:space="preserve">Abbildung </w:t>
      </w:r>
      <w:r>
        <w:t>9-3</w:t>
      </w:r>
      <w:r w:rsidRPr="00A236E7">
        <w:t xml:space="preserve">: </w:t>
      </w:r>
      <w:r>
        <w:t>Projektmappeneigenschaften</w:t>
      </w:r>
      <w:bookmarkEnd w:id="223"/>
    </w:p>
    <w:p w14:paraId="09792262" w14:textId="77777777" w:rsidR="00C22CBB" w:rsidRDefault="00C22CBB" w:rsidP="00C22CBB">
      <w:pPr>
        <w:pStyle w:val="StandardPTB"/>
      </w:pPr>
    </w:p>
    <w:p w14:paraId="0728AF25" w14:textId="7E749CB0" w:rsidR="00C22CBB" w:rsidRDefault="00C22CBB" w:rsidP="00C22CBB">
      <w:pPr>
        <w:pStyle w:val="StandardPTB"/>
      </w:pPr>
      <w:r>
        <w:t xml:space="preserve">Weiterhin müssen in den vier Projektmappen jeweils eine weitere Einstellung vorgenommen werden. Dazu muss auf jede Projektmappe mit einem Rechtsklick das Menü Eigenschaften gewählt werden, und dann unter Konfigurationseigenschaften </w:t>
      </w:r>
      <w:r>
        <w:br/>
        <w:t xml:space="preserve">-&gt; C/C++ -&gt; Codegenerierung der Eintrag „Laufzeitbibliothek“ von </w:t>
      </w:r>
      <w:r>
        <w:br/>
        <w:t xml:space="preserve">„Multithreaded (/MT)“  auf „Multithreaded-DLL (/MD)“ geändert werden (abgebildet im </w:t>
      </w:r>
      <w:r w:rsidRPr="00D145B8">
        <w:rPr>
          <w:b/>
        </w:rPr>
        <w:t>[Anhang 4: Einstellungen Google C++ Testing Framework]</w:t>
      </w:r>
      <w:r>
        <w:t xml:space="preserve">). </w:t>
      </w:r>
      <w:r w:rsidR="000E4074">
        <w:t>Jetzt</w:t>
      </w:r>
      <w:r>
        <w:t xml:space="preserve"> kann das Projekt mit einem Tastendruck auf „F6“ kompiliert werden</w:t>
      </w:r>
      <w:del w:id="224" w:author="Ritter, Marvin" w:date="2013-03-01T13:15:00Z">
        <w:r>
          <w:delText xml:space="preserve"> und als</w:delText>
        </w:r>
      </w:del>
      <w:ins w:id="225" w:author="Ritter, Marvin" w:date="2013-03-01T13:15:00Z">
        <w:r w:rsidR="00D758B8">
          <w:t>. Als</w:t>
        </w:r>
      </w:ins>
      <w:r w:rsidR="00D758B8">
        <w:t xml:space="preserve"> </w:t>
      </w:r>
      <w:r>
        <w:t>Ergebnis der Kompilierung sollten im Ordner „D:\Quellen\GTest\msvc\gtest\Release\“ die Dateien „gtest.lib“ und „gtest_main.lib“ erstellt worden sein. Diese werden für das Hauptprojekt benötigt.</w:t>
      </w:r>
    </w:p>
    <w:p w14:paraId="3ED3D1FE" w14:textId="77777777" w:rsidR="00C22CBB" w:rsidRDefault="00C22CBB" w:rsidP="00C22CBB">
      <w:pPr>
        <w:pStyle w:val="StandardPTB"/>
      </w:pPr>
    </w:p>
    <w:p w14:paraId="5F2BD5E9" w14:textId="77777777" w:rsidR="00C22CBB" w:rsidRDefault="00C22CBB" w:rsidP="00C22CBB">
      <w:pPr>
        <w:pStyle w:val="B2"/>
      </w:pPr>
      <w:bookmarkStart w:id="226" w:name="_Toc349901719"/>
      <w:r>
        <w:t>Hauptteil</w:t>
      </w:r>
      <w:bookmarkEnd w:id="226"/>
    </w:p>
    <w:p w14:paraId="2FBA4747" w14:textId="77777777" w:rsidR="00C22CBB" w:rsidRDefault="00C22CBB" w:rsidP="00C22CBB">
      <w:pPr>
        <w:pStyle w:val="StandardPTB"/>
      </w:pPr>
      <w:r>
        <w:t>Nach Abschluss aller Vorbereitungen kann im Ordner „D:\Quellen\TaylorPLib\src“ die Projektmappendatei „TaylorPLib.sln“ mit dem MS Visual Studio 2010 geöffnet werden. Hier sollte ebenfalls wieder die Projektmappeneigenschaft von Debug auf Release umgestellt werden. Sind alle Vorbereitungen richtig erfolgt, so kann ebenfalls das Projekt mit einem Tastendruck auf „F6“ kompiliert werden. Ist die Kompilierung ohne Fehler verlaufen, so befinden sich im Ordner „D:\Quellen\TaylorPLib\Release“ die Unterordner „C++“, „CSharp“ und „Python“, in denen jeweils ein Unterordner Library ist, der die Bibliotheken beinhaltet. Zudem sind in den 3 Unterordnern jeweils die kompilierten Beispielanwendungen zu finden, die entsprechend gestartet werden können.</w:t>
      </w:r>
    </w:p>
    <w:p w14:paraId="184D3D65" w14:textId="77777777" w:rsidR="00C22CBB" w:rsidRDefault="00C22CBB" w:rsidP="00C22CBB">
      <w:pPr>
        <w:pStyle w:val="StandardPTB"/>
      </w:pPr>
    </w:p>
    <w:p w14:paraId="663913EC" w14:textId="77777777" w:rsidR="00C22CBB" w:rsidRDefault="00C22CBB" w:rsidP="00C22CBB">
      <w:pPr>
        <w:pStyle w:val="B2"/>
      </w:pPr>
      <w:bookmarkStart w:id="227" w:name="_Toc349901720"/>
      <w:r>
        <w:t>Einzelne Projekte kompilieren</w:t>
      </w:r>
      <w:bookmarkEnd w:id="227"/>
    </w:p>
    <w:p w14:paraId="36BE2278" w14:textId="77777777" w:rsidR="00C22CBB" w:rsidRDefault="00C22CBB" w:rsidP="00C22CBB">
      <w:pPr>
        <w:pStyle w:val="StandardPTB"/>
      </w:pPr>
      <w:r>
        <w:t>Für den Fall, dass nur einzelne Teile des Projektes kompiliert werden müssen, muss man nicht die kompletten Vorbereitungen treffen. Soll zum Beispiel nur das C# Projekt kompiliert werden, können die gesamten Vorbereitungen weggelassen werden und im Hauptprojekt muss man jeweils die nicht benötigten Projekte entladen. Dazu geht man auf die C++- und Python-Projekte mit einem Rechtsklick und wählt den Menüpunkt „Projekt entladen“. So werden die jeweiligen Projekte bei der Kompilierung nicht benötigt und es wird nur die Bibliothek und die Anwendung der C# Projekte erstellt.</w:t>
      </w:r>
    </w:p>
    <w:p w14:paraId="373D385A" w14:textId="5AAC06D2" w:rsidR="00C22CBB" w:rsidRDefault="00C22CBB" w:rsidP="00C22CBB">
      <w:pPr>
        <w:pStyle w:val="StandardPTB"/>
      </w:pPr>
      <w:r>
        <w:t xml:space="preserve">Möchte man die Projekte anschließend doch kompilieren, so muss man mit einem Rechtsklick auf das jeweilige Projekt </w:t>
      </w:r>
      <w:del w:id="228" w:author="Ritter, Marvin" w:date="2013-03-01T13:15:00Z">
        <w:r>
          <w:delText xml:space="preserve">und </w:delText>
        </w:r>
      </w:del>
      <w:r w:rsidR="00D758B8">
        <w:t>den</w:t>
      </w:r>
      <w:ins w:id="229" w:author="Ritter, Marvin" w:date="2013-03-01T13:15:00Z">
        <w:r w:rsidR="00D758B8">
          <w:t xml:space="preserve"> </w:t>
        </w:r>
      </w:ins>
      <w:r>
        <w:t xml:space="preserve"> Menüpunkt „Projekt erneut laden“ wählen, um die Projekte zur Erstellung hinzuzufügen.</w:t>
      </w:r>
    </w:p>
    <w:p w14:paraId="42A7979B" w14:textId="77777777" w:rsidR="006A1292" w:rsidRDefault="00C0437A" w:rsidP="006A1292">
      <w:pPr>
        <w:pStyle w:val="B"/>
      </w:pPr>
      <w:r>
        <w:br w:type="page"/>
      </w:r>
      <w:bookmarkStart w:id="230" w:name="_Toc349901721"/>
      <w:r w:rsidR="009463FC">
        <w:t>Probleme</w:t>
      </w:r>
      <w:r>
        <w:t xml:space="preserve"> (MB)</w:t>
      </w:r>
      <w:bookmarkEnd w:id="230"/>
    </w:p>
    <w:p w14:paraId="326FF704" w14:textId="7F90F8E3" w:rsidR="00B045BD" w:rsidRDefault="00B045BD" w:rsidP="00B045BD">
      <w:pPr>
        <w:pStyle w:val="StandardPTB"/>
      </w:pPr>
      <w:r>
        <w:t>Während der Entwicklung der Klassenbibliothek kam es an einigen Stellen zu Problemen und Unklarheiten. Die größte Hürde in diesem Projekt war es den gegebenen Quellcode</w:t>
      </w:r>
      <w:del w:id="231" w:author="Ritter, Marvin" w:date="2013-03-01T13:15:00Z">
        <w:r>
          <w:delText>,</w:delText>
        </w:r>
      </w:del>
      <w:r>
        <w:t xml:space="preserve"> ohne die Zuhilfenahme von Beispielen</w:t>
      </w:r>
      <w:del w:id="232" w:author="Ritter, Marvin" w:date="2013-03-01T13:15:00Z">
        <w:r>
          <w:delText>,</w:delText>
        </w:r>
      </w:del>
      <w:r>
        <w:t xml:space="preserve"> in der Gesamtheit zu verstehen. Das Verständnis musste </w:t>
      </w:r>
      <w:del w:id="233" w:author="Ritter, Marvin" w:date="2013-03-01T13:15:00Z">
        <w:r>
          <w:delText xml:space="preserve">sich </w:delText>
        </w:r>
      </w:del>
      <w:r>
        <w:t xml:space="preserve">Funktion für Funktion erarbeitet </w:t>
      </w:r>
      <w:del w:id="234" w:author="Ritter, Marvin" w:date="2013-03-01T13:15:00Z">
        <w:r>
          <w:delText xml:space="preserve">werden </w:delText>
        </w:r>
      </w:del>
      <w:r>
        <w:t xml:space="preserve">und auch mithilfe von Literatur angeeignet werden. </w:t>
      </w:r>
      <w:r w:rsidR="00B971C5">
        <w:t xml:space="preserve">Dieser Punkt nahm dementsprechend einen gewissen Zeitraum in Anspruch, sodass die Umsetzung nicht zu 100 Prozent abgeschlossen werden konnte. </w:t>
      </w:r>
    </w:p>
    <w:p w14:paraId="0C6428E7" w14:textId="77777777" w:rsidR="00B971C5" w:rsidRPr="00B045BD" w:rsidRDefault="00B971C5" w:rsidP="00B045BD">
      <w:pPr>
        <w:pStyle w:val="StandardPTB"/>
      </w:pPr>
      <w:r>
        <w:t xml:space="preserve">Ebenfalls an den zeitlichen Rahmen gekoppelt ist der Versuch, dieses Projekt unter den Rahmenbedingungen des Test Driven Development zu entwickeln. Die Qualität des Endproduktes ist durch diesen Ansatz merklich höher, die aufgewandte Zeit stieg dafür jedoch um einiges an. Um eine </w:t>
      </w:r>
      <w:r w:rsidR="003166BE">
        <w:t>einhundert</w:t>
      </w:r>
      <w:r>
        <w:t xml:space="preserve"> prozentige Codeabdeckung zu haben, kamen auf circa 2.6</w:t>
      </w:r>
      <w:r w:rsidR="00847BE7">
        <w:t>00 Zeilen Quellcode ungefähr 2.9</w:t>
      </w:r>
      <w:r>
        <w:t>00 Zeilen Testcode (in der C# Portierung). Dies ist durchaus ein erheblicher Schreibaufwand, der am Ende enorm Zeit gekostet hat.</w:t>
      </w:r>
    </w:p>
    <w:p w14:paraId="7981CE3A" w14:textId="77777777" w:rsidR="00935430" w:rsidRDefault="00935430" w:rsidP="00935430">
      <w:pPr>
        <w:pStyle w:val="StandardPTB"/>
      </w:pPr>
    </w:p>
    <w:p w14:paraId="03D17CA3" w14:textId="77777777" w:rsidR="00935430" w:rsidRDefault="009463FC" w:rsidP="00935430">
      <w:pPr>
        <w:pStyle w:val="B"/>
      </w:pPr>
      <w:bookmarkStart w:id="235" w:name="_Toc349901722"/>
      <w:r>
        <w:t>Probleme</w:t>
      </w:r>
      <w:r w:rsidR="00C0437A">
        <w:t xml:space="preserve"> (MR)</w:t>
      </w:r>
      <w:bookmarkEnd w:id="235"/>
    </w:p>
    <w:p w14:paraId="16A72C8B" w14:textId="2C702CDF" w:rsidR="00FD3023" w:rsidRDefault="00FD3023" w:rsidP="00FD3023">
      <w:pPr>
        <w:pStyle w:val="StandardPTB"/>
      </w:pPr>
      <w:r>
        <w:t>Anfänglich gab es Schwierigkeiten beim Verständnis des vorhandenen Quellcodes. Verstärkt durch den großen Umfang, war nicht klar welche Teile für die zu erstellende Klassenbibliothek relevant sind. Dazu kam</w:t>
      </w:r>
      <w:del w:id="236" w:author="Ritter, Marvin" w:date="2013-03-01T13:15:00Z">
        <w:r>
          <w:delText xml:space="preserve"> das</w:delText>
        </w:r>
      </w:del>
      <w:ins w:id="237" w:author="Ritter, Marvin" w:date="2013-03-01T13:15:00Z">
        <w:r w:rsidR="00D758B8">
          <w:t>,</w:t>
        </w:r>
        <w:r>
          <w:t xml:space="preserve"> da</w:t>
        </w:r>
        <w:r w:rsidR="00D758B8">
          <w:t>s</w:t>
        </w:r>
        <w:r>
          <w:t>s</w:t>
        </w:r>
      </w:ins>
      <w:r>
        <w:t xml:space="preserve"> vorhandene Beispiele nicht erklärt und ohne das nötige Hintergrundwissen nicht </w:t>
      </w:r>
      <w:del w:id="238" w:author="Ritter, Marvin" w:date="2013-03-01T13:15:00Z">
        <w:r w:rsidR="003166BE">
          <w:delText xml:space="preserve">zu </w:delText>
        </w:r>
        <w:r>
          <w:delText>verstehen</w:delText>
        </w:r>
      </w:del>
      <w:ins w:id="239" w:author="Ritter, Marvin" w:date="2013-03-01T13:15:00Z">
        <w:r w:rsidR="00D758B8">
          <w:t>verständlich</w:t>
        </w:r>
      </w:ins>
      <w:r w:rsidR="00D758B8">
        <w:t xml:space="preserve"> </w:t>
      </w:r>
      <w:r>
        <w:t xml:space="preserve">waren. </w:t>
      </w:r>
    </w:p>
    <w:p w14:paraId="2664943C" w14:textId="5F86552E" w:rsidR="00FD3023" w:rsidRDefault="00FD3023" w:rsidP="00FD3023">
      <w:pPr>
        <w:pStyle w:val="StandardPTB"/>
      </w:pPr>
      <w:r>
        <w:t>Für weitere Verwirrung sorgten Optimierungen in den Algorithmen, die nur bei richtiger Parametrisierung zulässig sind, welche nicht dokumentiert waren. Nachdem</w:t>
      </w:r>
      <w:del w:id="240" w:author="Ritter, Marvin" w:date="2013-03-01T13:15:00Z">
        <w:r>
          <w:delText xml:space="preserve"> sich</w:delText>
        </w:r>
      </w:del>
      <w:r>
        <w:t xml:space="preserve"> die korrekte Funktionsweise mit Hilfe der Fachliteratur </w:t>
      </w:r>
      <w:r w:rsidR="003166BE">
        <w:t>er</w:t>
      </w:r>
      <w:r>
        <w:t>arbeitet wurde, konnten passende Test Case</w:t>
      </w:r>
      <w:r w:rsidR="003166BE">
        <w:t>s</w:t>
      </w:r>
      <w:r>
        <w:t xml:space="preserve"> geschrieben und die Algorithmen anpasst werden. Allein für die 3.000 Zeilen </w:t>
      </w:r>
      <w:del w:id="241" w:author="Ritter, Marvin" w:date="2013-03-01T13:15:00Z">
        <w:r>
          <w:delText>starke</w:delText>
        </w:r>
      </w:del>
      <w:ins w:id="242" w:author="Ritter, Marvin" w:date="2013-03-01T13:15:00Z">
        <w:r w:rsidR="00D758B8">
          <w:t>große</w:t>
        </w:r>
      </w:ins>
      <w:r>
        <w:t xml:space="preserve"> Matrix Klasse stellte dies einen enormen Arbeitsaufwand dar, weshalb am Ende auch einige wenige Hilfsfunktionen nicht implementiert werden konnten.</w:t>
      </w:r>
    </w:p>
    <w:p w14:paraId="7B977D10" w14:textId="77777777" w:rsidR="00FD3023" w:rsidRDefault="00FD3023" w:rsidP="00FD3023">
      <w:pPr>
        <w:pStyle w:val="StandardPTB"/>
      </w:pPr>
      <w:r>
        <w:t>Gegen Ende kam es noch zu kleineren Problemen mit dem von SWIG erstelltet Python-Modul, welche auf die Unterschiede zwischen C++ und Python zurückzuführen sind. So ist beispielsweise das Wort "print" in Python ein Schlüsselwort und darf nicht als Funktionsname verwendet werden. Entsprechende Funktionen mussten daher, durch Anpassungen der Interface-Datei für SWIG, für das Python-Modul umbenannt werden.</w:t>
      </w:r>
    </w:p>
    <w:p w14:paraId="7DA5C2A6" w14:textId="77777777" w:rsidR="00FD3023" w:rsidRDefault="00FD3023" w:rsidP="00FD3023">
      <w:pPr>
        <w:pStyle w:val="StandardPTB"/>
      </w:pPr>
    </w:p>
    <w:p w14:paraId="5B29539D" w14:textId="77777777" w:rsidR="003636DB" w:rsidRDefault="003636DB" w:rsidP="003636DB">
      <w:pPr>
        <w:pStyle w:val="B"/>
      </w:pPr>
      <w:bookmarkStart w:id="243" w:name="_Toc349901723"/>
      <w:r>
        <w:t>Fazit (MB)</w:t>
      </w:r>
      <w:bookmarkEnd w:id="243"/>
    </w:p>
    <w:p w14:paraId="5B798ADF" w14:textId="77777777" w:rsidR="00264882" w:rsidRDefault="00B971C5" w:rsidP="00264882">
      <w:pPr>
        <w:pStyle w:val="StandardPTB"/>
      </w:pPr>
      <w:r>
        <w:t>Dieses Studienprojekt kann insgesamt als erfolgreich angesehen werden. Die Zielsetzung</w:t>
      </w:r>
      <w:r w:rsidR="005B0706">
        <w:t>en,</w:t>
      </w:r>
      <w:r>
        <w:t xml:space="preserve"> der Erstellung einer Klassenbibliothek und eine eigene Portierung durch jeden Studenten</w:t>
      </w:r>
      <w:r w:rsidR="005B0706">
        <w:t>,</w:t>
      </w:r>
      <w:r>
        <w:t xml:space="preserve"> wurde</w:t>
      </w:r>
      <w:r w:rsidR="005B0706">
        <w:t>n</w:t>
      </w:r>
      <w:r>
        <w:t xml:space="preserve"> umgesetzt. </w:t>
      </w:r>
      <w:r w:rsidR="005B0706">
        <w:t xml:space="preserve">Weiterhin ergab sich die Möglichkeit, im Rahmen des Studienprojektes, die Entwicklungsmethode des Test Driven Developments einzusetzen und kennenzulernen. </w:t>
      </w:r>
    </w:p>
    <w:p w14:paraId="60D168DF" w14:textId="3F7EA698" w:rsidR="005B0706" w:rsidRDefault="005B0706" w:rsidP="00264882">
      <w:pPr>
        <w:pStyle w:val="StandardPTB"/>
      </w:pPr>
      <w:r>
        <w:t>Aus meiner Sicht war es somit ein sehr spannendes und lehrreiches Projekt. Das Themengebiet musste</w:t>
      </w:r>
      <w:del w:id="244" w:author="Ritter, Marvin" w:date="2013-03-01T13:15:00Z">
        <w:r>
          <w:delText xml:space="preserve"> sich</w:delText>
        </w:r>
      </w:del>
      <w:r>
        <w:t xml:space="preserve"> zuerst vertiefend angeeignet werden und da der Quellcode vorhanden war, konnten wir uns vor allem auch auf Softwareteste fixieren und so in diesen beiden Aspekten einen großen Lernerfolg erzielen. </w:t>
      </w:r>
    </w:p>
    <w:p w14:paraId="5CB12760" w14:textId="5388F47D" w:rsidR="005B0706" w:rsidRDefault="005B0706" w:rsidP="00264882">
      <w:pPr>
        <w:pStyle w:val="StandardPTB"/>
      </w:pPr>
      <w:r>
        <w:t xml:space="preserve">Weiterhin wurde dieses Projekt als Teamprojekt erarbeitet, in denen jeder seine </w:t>
      </w:r>
      <w:ins w:id="245" w:author="Ritter, Marvin" w:date="2013-03-01T13:15:00Z">
        <w:r w:rsidR="00D758B8">
          <w:t xml:space="preserve">vorher abgestimmten </w:t>
        </w:r>
      </w:ins>
      <w:r>
        <w:t>Aufgaben und Pflichten</w:t>
      </w:r>
      <w:del w:id="246" w:author="Ritter, Marvin" w:date="2013-03-01T13:15:00Z">
        <w:r>
          <w:delText>, welche vorher abgestimmt wurden,</w:delText>
        </w:r>
      </w:del>
      <w:r>
        <w:t xml:space="preserve"> hatte und diese</w:t>
      </w:r>
      <w:del w:id="247" w:author="Ritter, Marvin" w:date="2013-03-01T13:15:00Z">
        <w:r>
          <w:delText>,</w:delText>
        </w:r>
      </w:del>
      <w:r>
        <w:t xml:space="preserve"> aus meiner Sicht</w:t>
      </w:r>
      <w:del w:id="248" w:author="Ritter, Marvin" w:date="2013-03-01T13:15:00Z">
        <w:r>
          <w:delText>,</w:delText>
        </w:r>
      </w:del>
      <w:r>
        <w:t xml:space="preserve"> sehr gut umgesetzt worden sind.</w:t>
      </w:r>
    </w:p>
    <w:p w14:paraId="13406B17" w14:textId="77777777" w:rsidR="005B0706" w:rsidRDefault="005B0706" w:rsidP="00264882">
      <w:pPr>
        <w:pStyle w:val="StandardPTB"/>
      </w:pPr>
    </w:p>
    <w:p w14:paraId="29590356" w14:textId="77777777" w:rsidR="003636DB" w:rsidRDefault="003636DB" w:rsidP="00264882">
      <w:pPr>
        <w:pStyle w:val="B"/>
      </w:pPr>
      <w:bookmarkStart w:id="249" w:name="_Toc349901724"/>
      <w:r>
        <w:t>Ausblick (MB)</w:t>
      </w:r>
      <w:bookmarkEnd w:id="249"/>
    </w:p>
    <w:p w14:paraId="56E1B3A3" w14:textId="77777777" w:rsidR="006A1292" w:rsidRDefault="005B0706" w:rsidP="006A1292">
      <w:pPr>
        <w:pStyle w:val="StandardPTB"/>
      </w:pPr>
      <w:r>
        <w:t xml:space="preserve">Im Ausblick auf die Weiterentwicklung dieses Projektes gibt es noch einige Ansätze, die zu implementieren wären. Wie schon erwähnt wurden nicht alle Funktionen des gelieferten Quellcodes implementiert, da </w:t>
      </w:r>
      <w:r w:rsidR="00A13A3D">
        <w:t xml:space="preserve">die Entwicklungsmethode </w:t>
      </w:r>
      <w:r>
        <w:t>des Test Driven Developments</w:t>
      </w:r>
      <w:r w:rsidR="00A13A3D">
        <w:t xml:space="preserve"> enorm Zeit gekostet hat. Diese Funktionalitäten sollten noch implementiert werden. Weiterhin denke ich, dass es sinnvoll ist, eine Funktionalität zu implementieren, die Matrizen aus Taylorpolynomen aus zum Beispiel Textdateien einliest. Ich denke dies wäre eine weitere sinnvolle Ergänzung zu diesem Projekt.</w:t>
      </w:r>
    </w:p>
    <w:p w14:paraId="2BB5534D" w14:textId="77777777" w:rsidR="00C0437A" w:rsidRDefault="00C0437A" w:rsidP="006A1292">
      <w:pPr>
        <w:pStyle w:val="StandardPTB"/>
        <w:jc w:val="left"/>
        <w:rPr>
          <w:rStyle w:val="Anhang2Zchn"/>
        </w:rPr>
      </w:pPr>
    </w:p>
    <w:p w14:paraId="664977B4" w14:textId="77777777" w:rsidR="003636DB" w:rsidRDefault="00946C1D" w:rsidP="00C0437A">
      <w:pPr>
        <w:pStyle w:val="B"/>
        <w:rPr>
          <w:rStyle w:val="B2Zchn"/>
          <w:b/>
          <w:bCs/>
        </w:rPr>
      </w:pPr>
      <w:r>
        <w:br w:type="page"/>
      </w:r>
      <w:bookmarkStart w:id="250" w:name="_Toc349901725"/>
      <w:r w:rsidR="003636DB" w:rsidRPr="00C0437A">
        <w:rPr>
          <w:rStyle w:val="B2Zchn"/>
          <w:b/>
          <w:bCs/>
        </w:rPr>
        <w:t>Fazit (</w:t>
      </w:r>
      <w:r w:rsidR="006A1292" w:rsidRPr="00C0437A">
        <w:rPr>
          <w:rStyle w:val="B2Zchn"/>
          <w:b/>
          <w:bCs/>
        </w:rPr>
        <w:t>MR</w:t>
      </w:r>
      <w:r w:rsidR="003636DB" w:rsidRPr="00C0437A">
        <w:rPr>
          <w:rStyle w:val="B2Zchn"/>
          <w:b/>
          <w:bCs/>
        </w:rPr>
        <w:t>)</w:t>
      </w:r>
      <w:bookmarkEnd w:id="250"/>
    </w:p>
    <w:p w14:paraId="2B822037" w14:textId="77777777" w:rsidR="00A67BBB" w:rsidRDefault="00A67BBB" w:rsidP="00A67BBB">
      <w:pPr>
        <w:pStyle w:val="StandardPTB"/>
      </w:pPr>
      <w:r>
        <w:t>Zu Beginn des Projektes wurde ein Projektplan aufgestellt, welcher erfolgreich in die Tat umgesetzt werden konnte. Die Einarbeitung in das Thema hat sich wie erwartet als schwer und zeitintensiv herausgestellt, war aber auch sehr interessant und lehrreich. Der vorhandene Quellcode war gut dokumentiert und konnte an einigen Stellen weiter optimiert werden und ist nun eine eigenständige Bibliothek. Dabei konnte ich meine C++ Kenntnisse erweitern und lernte das Google Testing Framework kennen.</w:t>
      </w:r>
    </w:p>
    <w:p w14:paraId="3A1AA011" w14:textId="77777777" w:rsidR="00A67BBB" w:rsidRDefault="00A67BBB" w:rsidP="00A67BBB">
      <w:pPr>
        <w:pStyle w:val="StandardPTB"/>
      </w:pPr>
      <w:r>
        <w:t>Durch die Portierung des Programmes nach Python, lernte ich zudem auch eine für mich neue aufstrebende Programmiersprache kennen.</w:t>
      </w:r>
    </w:p>
    <w:p w14:paraId="2A7B8DF5" w14:textId="48184071" w:rsidR="00A67BBB" w:rsidRDefault="00A67BBB" w:rsidP="00A67BBB">
      <w:pPr>
        <w:pStyle w:val="StandardPTB"/>
      </w:pPr>
      <w:r>
        <w:t>Große Teile des Projektes entstanden in Teamarbeit mit Michael Berth, welche dank regelmäßiger und klarer Absprachen, in mei</w:t>
      </w:r>
      <w:r w:rsidR="00D758B8">
        <w:t xml:space="preserve">nen Augen sehr gut </w:t>
      </w:r>
      <w:del w:id="251" w:author="Ritter, Marvin" w:date="2013-03-01T13:15:00Z">
        <w:r>
          <w:delText>funktionierte</w:delText>
        </w:r>
      </w:del>
      <w:ins w:id="252" w:author="Ritter, Marvin" w:date="2013-03-01T13:15:00Z">
        <w:r w:rsidR="00D758B8">
          <w:t>funktioniert hat</w:t>
        </w:r>
      </w:ins>
      <w:r>
        <w:t>.</w:t>
      </w:r>
    </w:p>
    <w:p w14:paraId="6101CB6A" w14:textId="77777777" w:rsidR="00EB794F" w:rsidRDefault="00EB794F" w:rsidP="00EB794F">
      <w:pPr>
        <w:pStyle w:val="StandardPTB"/>
        <w:jc w:val="left"/>
      </w:pPr>
    </w:p>
    <w:p w14:paraId="1CE5926D" w14:textId="77777777" w:rsidR="006D0D42" w:rsidRDefault="003636DB" w:rsidP="003636DB">
      <w:pPr>
        <w:pStyle w:val="B"/>
      </w:pPr>
      <w:bookmarkStart w:id="253" w:name="_Toc349901726"/>
      <w:r>
        <w:t>Ausblick (</w:t>
      </w:r>
      <w:r w:rsidR="006A1292">
        <w:t>MR</w:t>
      </w:r>
      <w:r>
        <w:t>)</w:t>
      </w:r>
      <w:bookmarkEnd w:id="253"/>
    </w:p>
    <w:p w14:paraId="2E2F2F2C" w14:textId="77777777" w:rsidR="00FD3023" w:rsidRDefault="00FD3023" w:rsidP="00FD3023">
      <w:pPr>
        <w:pStyle w:val="StandardPTB"/>
      </w:pPr>
      <w:r>
        <w:t>In Hinsicht auf die Zukunft des Projektes, wurde viel Wert auf übersichtlichen und gut dokumentierten Code gelegt. Dessen Richtigkeit ist zudem durch die im Zuge des Test Driven Development entstandenen Test Cases gesichert, sodass auch bei Änderung durch die Weiterentwicklung Fehler direkt sichtbar werden. Dies sollte auch bei den noch fehlenden Funktionen fortgesetzt werden.</w:t>
      </w:r>
    </w:p>
    <w:p w14:paraId="63318113" w14:textId="244575A1" w:rsidR="00FD3023" w:rsidRDefault="00FD3023" w:rsidP="00FD3023">
      <w:pPr>
        <w:pStyle w:val="StandardPTB"/>
      </w:pPr>
      <w:r>
        <w:t xml:space="preserve">Als eine interessante Erweiterung könnte ich mir das Erstellen von Benchmarks vorstellen. </w:t>
      </w:r>
      <w:del w:id="254" w:author="Ritter, Marvin" w:date="2013-03-01T13:15:00Z">
        <w:r>
          <w:delText>Dies würde</w:delText>
        </w:r>
      </w:del>
      <w:ins w:id="255" w:author="Ritter, Marvin" w:date="2013-03-01T13:15:00Z">
        <w:r>
          <w:t>Dies</w:t>
        </w:r>
        <w:r w:rsidR="00D758B8">
          <w:t>e</w:t>
        </w:r>
        <w:r>
          <w:t xml:space="preserve"> würde</w:t>
        </w:r>
        <w:r w:rsidR="00D758B8">
          <w:t>n</w:t>
        </w:r>
      </w:ins>
      <w:r>
        <w:t xml:space="preserve"> helfen</w:t>
      </w:r>
      <w:del w:id="256" w:author="Ritter, Marvin" w:date="2013-03-01T13:15:00Z">
        <w:r>
          <w:delText xml:space="preserve"> Performance</w:delText>
        </w:r>
      </w:del>
      <w:ins w:id="257" w:author="Ritter, Marvin" w:date="2013-03-01T13:15:00Z">
        <w:r w:rsidR="00D758B8">
          <w:t>, p</w:t>
        </w:r>
        <w:r>
          <w:t>erformance</w:t>
        </w:r>
      </w:ins>
      <w:r>
        <w:t>-kritische Abschnitte ausfindig zu machen und weiter zu verbessern.</w:t>
      </w:r>
    </w:p>
    <w:p w14:paraId="7D31AAC9" w14:textId="77777777" w:rsidR="00FD3023" w:rsidRDefault="00FD3023" w:rsidP="00FD3023">
      <w:pPr>
        <w:pStyle w:val="StandardPTB"/>
      </w:pPr>
      <w:r>
        <w:t>Darüber hinaus wäre es natürlich auch wichtig auf die Wünsche der Nutzer der Klassenbibliothek einzugehen.</w:t>
      </w:r>
    </w:p>
    <w:p w14:paraId="7571EF01" w14:textId="77777777" w:rsidR="006D0D42" w:rsidRDefault="006D0D42" w:rsidP="00EB794F">
      <w:pPr>
        <w:pStyle w:val="StandardPTB"/>
        <w:jc w:val="left"/>
      </w:pPr>
    </w:p>
    <w:p w14:paraId="2EEB01A9" w14:textId="77777777" w:rsidR="006D0D42" w:rsidRDefault="006D0D42" w:rsidP="006D0D42">
      <w:pPr>
        <w:pStyle w:val="StandardPTB"/>
      </w:pPr>
    </w:p>
    <w:p w14:paraId="08AB7376" w14:textId="77777777" w:rsidR="00E10009" w:rsidRDefault="00E10009" w:rsidP="00E10009"/>
    <w:p w14:paraId="347918C9" w14:textId="77777777" w:rsidR="00051EC7" w:rsidRPr="00E10009" w:rsidRDefault="00051EC7" w:rsidP="00051EC7">
      <w:pPr>
        <w:pStyle w:val="Anhang2"/>
        <w:sectPr w:rsidR="00051EC7" w:rsidRPr="00E10009" w:rsidSect="00C83403">
          <w:footerReference w:type="default" r:id="rId27"/>
          <w:headerReference w:type="first" r:id="rId28"/>
          <w:pgSz w:w="11906" w:h="16838" w:code="9"/>
          <w:pgMar w:top="964" w:right="1134" w:bottom="1021" w:left="1712" w:header="720" w:footer="720" w:gutter="0"/>
          <w:pgNumType w:start="1"/>
          <w:cols w:space="720"/>
          <w:docGrid w:linePitch="272"/>
        </w:sectPr>
      </w:pPr>
    </w:p>
    <w:p w14:paraId="24B8A339" w14:textId="77777777" w:rsidR="00E10009" w:rsidRDefault="00E10009" w:rsidP="00E10009">
      <w:pPr>
        <w:pStyle w:val="berschrift1"/>
        <w:jc w:val="both"/>
        <w:rPr>
          <w:sz w:val="28"/>
          <w:szCs w:val="28"/>
        </w:rPr>
      </w:pPr>
      <w:bookmarkStart w:id="258" w:name="_Toc286384797"/>
      <w:bookmarkStart w:id="259" w:name="_Toc294524462"/>
      <w:bookmarkStart w:id="260" w:name="_Toc294524540"/>
      <w:bookmarkStart w:id="261" w:name="_Toc349901727"/>
      <w:r>
        <w:rPr>
          <w:sz w:val="28"/>
          <w:szCs w:val="28"/>
        </w:rPr>
        <w:t>Glossar</w:t>
      </w:r>
      <w:bookmarkEnd w:id="258"/>
      <w:bookmarkEnd w:id="259"/>
      <w:bookmarkEnd w:id="260"/>
      <w:bookmarkEnd w:id="261"/>
    </w:p>
    <w:p w14:paraId="5A5A9121" w14:textId="77777777" w:rsidR="00660715" w:rsidRPr="00660715" w:rsidRDefault="00660715" w:rsidP="00660715"/>
    <w:p w14:paraId="5F7E8D82" w14:textId="77777777" w:rsidR="00D92B21" w:rsidRDefault="00D92B21" w:rsidP="00D92B21">
      <w:pPr>
        <w:pStyle w:val="StandardPTB"/>
        <w:numPr>
          <w:ilvl w:val="0"/>
          <w:numId w:val="21"/>
        </w:numPr>
        <w:jc w:val="left"/>
        <w:rPr>
          <w:b/>
          <w:bCs/>
          <w:lang w:val="en-US"/>
        </w:rPr>
      </w:pPr>
      <w:bookmarkStart w:id="262" w:name="_Toc294524463"/>
      <w:bookmarkStart w:id="263" w:name="_Toc294524541"/>
      <w:r w:rsidRPr="00D92B21">
        <w:rPr>
          <w:b/>
          <w:bCs/>
          <w:lang w:val="en-US"/>
        </w:rPr>
        <w:t>Assertions</w:t>
      </w:r>
    </w:p>
    <w:p w14:paraId="15078AFF" w14:textId="77777777" w:rsidR="00DA1968" w:rsidRPr="00DA1968" w:rsidRDefault="00DA1968" w:rsidP="00DA1968">
      <w:pPr>
        <w:pStyle w:val="StandardPTB"/>
        <w:ind w:left="720"/>
        <w:rPr>
          <w:bCs/>
        </w:rPr>
      </w:pPr>
      <w:r w:rsidRPr="00DA1968">
        <w:rPr>
          <w:bCs/>
        </w:rPr>
        <w:t xml:space="preserve">Assertions beschreiben bei Softwaretesten die Annahmen, auf die der Quellcode zu testen ist. </w:t>
      </w:r>
      <w:r>
        <w:rPr>
          <w:bCs/>
        </w:rPr>
        <w:t>Zum Beispiel könnte eine Annahme sein, dass ein bestimmter Wert nach Aufruf einer Methode den Wert True hat.</w:t>
      </w:r>
      <w:r>
        <w:rPr>
          <w:bCs/>
        </w:rPr>
        <w:br/>
      </w:r>
    </w:p>
    <w:p w14:paraId="5D6C1926" w14:textId="77777777" w:rsidR="00D92B21" w:rsidRDefault="00D92B21" w:rsidP="00D92B21">
      <w:pPr>
        <w:pStyle w:val="StandardPTB"/>
        <w:numPr>
          <w:ilvl w:val="0"/>
          <w:numId w:val="21"/>
        </w:numPr>
        <w:jc w:val="left"/>
        <w:rPr>
          <w:b/>
          <w:bCs/>
          <w:lang w:val="en-US"/>
        </w:rPr>
      </w:pPr>
      <w:r w:rsidRPr="00D92B21">
        <w:rPr>
          <w:b/>
          <w:bCs/>
          <w:lang w:val="en-US"/>
        </w:rPr>
        <w:t>Coding Conventions</w:t>
      </w:r>
    </w:p>
    <w:p w14:paraId="170DAFB5" w14:textId="17BE6D52" w:rsidR="007B616C" w:rsidRDefault="00D758B8" w:rsidP="007B616C">
      <w:pPr>
        <w:pStyle w:val="StandardPTB"/>
        <w:ind w:left="720"/>
        <w:rPr>
          <w:bCs/>
        </w:rPr>
      </w:pPr>
      <w:r>
        <w:rPr>
          <w:bCs/>
        </w:rPr>
        <w:t xml:space="preserve">Coding Conventions </w:t>
      </w:r>
      <w:del w:id="264" w:author="Ritter, Marvin" w:date="2013-03-01T13:15:00Z">
        <w:r w:rsidR="007B616C" w:rsidRPr="007B616C">
          <w:rPr>
            <w:bCs/>
          </w:rPr>
          <w:delText>beschreibt</w:delText>
        </w:r>
      </w:del>
      <w:ins w:id="265" w:author="Ritter, Marvin" w:date="2013-03-01T13:15:00Z">
        <w:r>
          <w:rPr>
            <w:bCs/>
          </w:rPr>
          <w:t>beschreiben</w:t>
        </w:r>
      </w:ins>
      <w:r w:rsidR="007B616C" w:rsidRPr="007B616C">
        <w:rPr>
          <w:bCs/>
        </w:rPr>
        <w:t xml:space="preserve"> den Programmierstil, auf den man sich</w:t>
      </w:r>
      <w:r w:rsidR="007B616C">
        <w:rPr>
          <w:bCs/>
        </w:rPr>
        <w:t xml:space="preserve"> </w:t>
      </w:r>
      <w:r w:rsidR="007B616C" w:rsidRPr="007B616C">
        <w:rPr>
          <w:bCs/>
        </w:rPr>
        <w:t>im Team vor Beginn</w:t>
      </w:r>
      <w:r w:rsidR="007B616C">
        <w:rPr>
          <w:bCs/>
        </w:rPr>
        <w:t xml:space="preserve"> der Programmierarbeiten einigt.</w:t>
      </w:r>
    </w:p>
    <w:p w14:paraId="031A719F" w14:textId="77777777" w:rsidR="007B616C" w:rsidRPr="007B616C" w:rsidRDefault="007B616C" w:rsidP="007B616C">
      <w:pPr>
        <w:pStyle w:val="StandardPTB"/>
        <w:ind w:left="720"/>
        <w:rPr>
          <w:bCs/>
        </w:rPr>
      </w:pPr>
    </w:p>
    <w:p w14:paraId="2885A373" w14:textId="77777777" w:rsidR="007B616C" w:rsidRDefault="00D92B21" w:rsidP="007B616C">
      <w:pPr>
        <w:pStyle w:val="StandardPTB"/>
        <w:numPr>
          <w:ilvl w:val="0"/>
          <w:numId w:val="21"/>
        </w:numPr>
        <w:jc w:val="left"/>
        <w:rPr>
          <w:b/>
          <w:bCs/>
          <w:lang w:val="en-US"/>
        </w:rPr>
      </w:pPr>
      <w:r>
        <w:rPr>
          <w:b/>
          <w:bCs/>
          <w:lang w:val="en-US"/>
        </w:rPr>
        <w:t>Dynamic Link Library</w:t>
      </w:r>
    </w:p>
    <w:p w14:paraId="29DC3F95" w14:textId="77777777" w:rsidR="007B616C" w:rsidRDefault="007B616C" w:rsidP="007B616C">
      <w:pPr>
        <w:pStyle w:val="StandardPTB"/>
        <w:ind w:left="720"/>
        <w:rPr>
          <w:bCs/>
        </w:rPr>
      </w:pPr>
      <w:r w:rsidRPr="007B616C">
        <w:rPr>
          <w:bCs/>
        </w:rPr>
        <w:t>Eine “Dynamic Link Library” ist ein Modul, welches Funktionen und Daten beinhaltet, die von anderen Modulen (</w:t>
      </w:r>
      <w:r>
        <w:rPr>
          <w:bCs/>
        </w:rPr>
        <w:t>Anwendung oder DLL</w:t>
      </w:r>
      <w:r w:rsidRPr="007B616C">
        <w:rPr>
          <w:bCs/>
        </w:rPr>
        <w:t>)</w:t>
      </w:r>
      <w:r>
        <w:rPr>
          <w:bCs/>
        </w:rPr>
        <w:t xml:space="preserve"> genutzt werden können.</w:t>
      </w:r>
      <w:r>
        <w:rPr>
          <w:rStyle w:val="Funotenzeichen"/>
          <w:bCs/>
        </w:rPr>
        <w:footnoteReference w:id="2"/>
      </w:r>
    </w:p>
    <w:p w14:paraId="01800895" w14:textId="77777777" w:rsidR="007B616C" w:rsidRPr="007B616C" w:rsidRDefault="007B616C" w:rsidP="007B616C">
      <w:pPr>
        <w:pStyle w:val="StandardPTB"/>
        <w:ind w:left="720"/>
        <w:rPr>
          <w:bCs/>
        </w:rPr>
      </w:pPr>
    </w:p>
    <w:p w14:paraId="27D5DA40" w14:textId="77777777" w:rsidR="00D92B21" w:rsidRDefault="00D92B21" w:rsidP="00D92B21">
      <w:pPr>
        <w:pStyle w:val="StandardPTB"/>
        <w:numPr>
          <w:ilvl w:val="0"/>
          <w:numId w:val="21"/>
        </w:numPr>
        <w:jc w:val="left"/>
        <w:rPr>
          <w:b/>
          <w:bCs/>
        </w:rPr>
      </w:pPr>
      <w:r w:rsidRPr="007B616C">
        <w:rPr>
          <w:b/>
          <w:bCs/>
        </w:rPr>
        <w:t>Exception</w:t>
      </w:r>
    </w:p>
    <w:p w14:paraId="5222A3D7" w14:textId="77777777" w:rsidR="009E7971" w:rsidRPr="009E7971" w:rsidRDefault="009E7971" w:rsidP="009E7971">
      <w:pPr>
        <w:pStyle w:val="StandardPTB"/>
        <w:ind w:left="720"/>
        <w:rPr>
          <w:bCs/>
        </w:rPr>
      </w:pPr>
      <w:r>
        <w:rPr>
          <w:bCs/>
        </w:rPr>
        <w:t>„Exceptions […] stellen eine strukturierte, einheitlich und typsichere Art der Behandlung von Fehlerbedingungen auf System- oder Anwendungsebene dar.“</w:t>
      </w:r>
      <w:r>
        <w:rPr>
          <w:rStyle w:val="Funotenzeichen"/>
          <w:bCs/>
        </w:rPr>
        <w:footnoteReference w:id="3"/>
      </w:r>
      <w:r>
        <w:rPr>
          <w:bCs/>
        </w:rPr>
        <w:t xml:space="preserve"> </w:t>
      </w:r>
      <w:r>
        <w:rPr>
          <w:bCs/>
        </w:rPr>
        <w:br/>
      </w:r>
    </w:p>
    <w:p w14:paraId="15F4453D" w14:textId="77777777" w:rsidR="00D92B21" w:rsidRDefault="00EC1894" w:rsidP="00D92B21">
      <w:pPr>
        <w:pStyle w:val="StandardPTB"/>
        <w:numPr>
          <w:ilvl w:val="0"/>
          <w:numId w:val="21"/>
        </w:numPr>
        <w:jc w:val="left"/>
        <w:rPr>
          <w:b/>
          <w:bCs/>
        </w:rPr>
      </w:pPr>
      <w:r>
        <w:rPr>
          <w:b/>
          <w:bCs/>
        </w:rPr>
        <w:t>Git</w:t>
      </w:r>
    </w:p>
    <w:p w14:paraId="5710F3F3" w14:textId="77777777" w:rsidR="00EC1894" w:rsidRDefault="00EC1894" w:rsidP="00EC1894">
      <w:pPr>
        <w:pStyle w:val="StandardPTB"/>
        <w:ind w:left="720"/>
        <w:jc w:val="left"/>
        <w:rPr>
          <w:bCs/>
        </w:rPr>
      </w:pPr>
      <w:r w:rsidRPr="00EC1894">
        <w:rPr>
          <w:bCs/>
        </w:rPr>
        <w:t xml:space="preserve">Git ist eine freie </w:t>
      </w:r>
      <w:r>
        <w:rPr>
          <w:bCs/>
        </w:rPr>
        <w:t>Versionsverwaltung für Dateien.</w:t>
      </w:r>
    </w:p>
    <w:p w14:paraId="406B935C" w14:textId="77777777" w:rsidR="00EC1894" w:rsidRPr="00EC1894" w:rsidRDefault="00EC1894" w:rsidP="00EC1894">
      <w:pPr>
        <w:pStyle w:val="StandardPTB"/>
        <w:ind w:left="720"/>
        <w:jc w:val="left"/>
        <w:rPr>
          <w:bCs/>
        </w:rPr>
      </w:pPr>
    </w:p>
    <w:p w14:paraId="7A010157" w14:textId="77777777" w:rsidR="00EC1894" w:rsidRDefault="00EC1894" w:rsidP="00D92B21">
      <w:pPr>
        <w:pStyle w:val="StandardPTB"/>
        <w:numPr>
          <w:ilvl w:val="0"/>
          <w:numId w:val="21"/>
        </w:numPr>
        <w:jc w:val="left"/>
        <w:rPr>
          <w:b/>
          <w:bCs/>
        </w:rPr>
      </w:pPr>
      <w:r>
        <w:rPr>
          <w:b/>
          <w:bCs/>
        </w:rPr>
        <w:t>Klassenbibliothek</w:t>
      </w:r>
    </w:p>
    <w:p w14:paraId="139D6D68" w14:textId="77777777" w:rsidR="009E7971" w:rsidRDefault="009E7971" w:rsidP="009E7971">
      <w:pPr>
        <w:pStyle w:val="StandardPTB"/>
        <w:ind w:left="720"/>
        <w:rPr>
          <w:bCs/>
        </w:rPr>
      </w:pPr>
      <w:r>
        <w:rPr>
          <w:bCs/>
        </w:rPr>
        <w:t xml:space="preserve">Eine Klassenbibliothek beinhaltet Klassen, die man in mehreren Projekten wiederverwenden kann. Diese Klassenbibliothek kann in kompilierter Form (DLL) oder in Quellcode </w:t>
      </w:r>
      <w:r w:rsidR="007A7A84">
        <w:rPr>
          <w:bCs/>
        </w:rPr>
        <w:t>vorliegen und eingebunden werden.</w:t>
      </w:r>
    </w:p>
    <w:p w14:paraId="197AD991" w14:textId="77777777" w:rsidR="007A7A84" w:rsidRPr="009E7971" w:rsidRDefault="007A7A84" w:rsidP="009E7971">
      <w:pPr>
        <w:pStyle w:val="StandardPTB"/>
        <w:ind w:left="720"/>
        <w:rPr>
          <w:bCs/>
        </w:rPr>
      </w:pPr>
    </w:p>
    <w:p w14:paraId="18F95EA7" w14:textId="77777777" w:rsidR="00DA1968" w:rsidRDefault="00DE7954" w:rsidP="00D92B21">
      <w:pPr>
        <w:pStyle w:val="StandardPTB"/>
        <w:numPr>
          <w:ilvl w:val="0"/>
          <w:numId w:val="21"/>
        </w:numPr>
        <w:jc w:val="left"/>
        <w:rPr>
          <w:b/>
          <w:bCs/>
        </w:rPr>
      </w:pPr>
      <w:r>
        <w:rPr>
          <w:b/>
          <w:bCs/>
        </w:rPr>
        <w:br w:type="page"/>
      </w:r>
      <w:r w:rsidR="00DA1968" w:rsidRPr="007B616C">
        <w:rPr>
          <w:b/>
          <w:bCs/>
        </w:rPr>
        <w:t>.LIB-Datei</w:t>
      </w:r>
    </w:p>
    <w:p w14:paraId="31B0F161" w14:textId="77777777" w:rsidR="00DE7954" w:rsidRDefault="00DE7954" w:rsidP="00DE7954">
      <w:pPr>
        <w:pStyle w:val="StandardPTB"/>
        <w:ind w:left="720"/>
        <w:rPr>
          <w:bCs/>
        </w:rPr>
      </w:pPr>
      <w:r>
        <w:rPr>
          <w:bCs/>
        </w:rPr>
        <w:t>Eine .lib-Datei ist eine statische Bibliothek, die es dem Linker erlaubt, Platzhalter für Funktionen aus der verwendeten Bibliothek einzubinden. Zur Laufzeit des Programmes wird dann die entsprechende DLL benötigt.</w:t>
      </w:r>
    </w:p>
    <w:p w14:paraId="6C28DF5E" w14:textId="77777777" w:rsidR="00DE7954" w:rsidRPr="00DE7954" w:rsidRDefault="00DE7954" w:rsidP="00DE7954">
      <w:pPr>
        <w:pStyle w:val="StandardPTB"/>
        <w:ind w:left="720"/>
        <w:rPr>
          <w:bCs/>
        </w:rPr>
      </w:pPr>
    </w:p>
    <w:p w14:paraId="770DFDC6" w14:textId="77777777" w:rsidR="00DA1968" w:rsidRDefault="00DA1968" w:rsidP="00D92B21">
      <w:pPr>
        <w:pStyle w:val="StandardPTB"/>
        <w:numPr>
          <w:ilvl w:val="0"/>
          <w:numId w:val="21"/>
        </w:numPr>
        <w:jc w:val="left"/>
        <w:rPr>
          <w:b/>
          <w:bCs/>
        </w:rPr>
      </w:pPr>
      <w:r w:rsidRPr="007B616C">
        <w:rPr>
          <w:b/>
          <w:bCs/>
        </w:rPr>
        <w:t>Milestone</w:t>
      </w:r>
    </w:p>
    <w:p w14:paraId="6ECD9308" w14:textId="77777777" w:rsidR="00DE7954" w:rsidRDefault="00DE7954" w:rsidP="00DE7954">
      <w:pPr>
        <w:pStyle w:val="StandardPTB"/>
        <w:ind w:left="720"/>
        <w:rPr>
          <w:bCs/>
        </w:rPr>
      </w:pPr>
      <w:r>
        <w:rPr>
          <w:bCs/>
        </w:rPr>
        <w:t>Ein Milestone ist ein definierter Zeitpunkt, an dem ein Arbeitspaket fertig zu sein hat, oder der Zeitpunkt, an dem ein bestimmtes Arbeitspaket abgearbeitet wurde.</w:t>
      </w:r>
    </w:p>
    <w:p w14:paraId="5F8E8EB8" w14:textId="77777777" w:rsidR="00DE7954" w:rsidRPr="00DE7954" w:rsidRDefault="00DE7954" w:rsidP="00DE7954">
      <w:pPr>
        <w:pStyle w:val="StandardPTB"/>
        <w:ind w:left="720"/>
        <w:rPr>
          <w:bCs/>
        </w:rPr>
      </w:pPr>
    </w:p>
    <w:p w14:paraId="7B060993" w14:textId="77777777" w:rsidR="00DA1968" w:rsidRDefault="00DA1968" w:rsidP="00D92B21">
      <w:pPr>
        <w:pStyle w:val="StandardPTB"/>
        <w:numPr>
          <w:ilvl w:val="0"/>
          <w:numId w:val="21"/>
        </w:numPr>
        <w:jc w:val="left"/>
        <w:rPr>
          <w:b/>
          <w:bCs/>
        </w:rPr>
      </w:pPr>
      <w:r w:rsidRPr="007B616C">
        <w:rPr>
          <w:b/>
          <w:bCs/>
        </w:rPr>
        <w:t>Portierung</w:t>
      </w:r>
    </w:p>
    <w:p w14:paraId="31AA3959" w14:textId="77777777" w:rsidR="00DE7954" w:rsidRDefault="00DE7954" w:rsidP="00DE7954">
      <w:pPr>
        <w:pStyle w:val="StandardPTB"/>
        <w:ind w:left="720"/>
        <w:rPr>
          <w:bCs/>
        </w:rPr>
      </w:pPr>
      <w:r>
        <w:rPr>
          <w:bCs/>
        </w:rPr>
        <w:t>Von einer Portierung spricht man in der Regel dann, wenn man ein Projekt von einer Programmiersprache in eine andere übersetzt.</w:t>
      </w:r>
    </w:p>
    <w:p w14:paraId="6A66E95D" w14:textId="77777777" w:rsidR="00DE7954" w:rsidRPr="00DE7954" w:rsidRDefault="00DE7954" w:rsidP="00DE7954">
      <w:pPr>
        <w:pStyle w:val="StandardPTB"/>
        <w:ind w:left="720"/>
        <w:rPr>
          <w:bCs/>
        </w:rPr>
      </w:pPr>
    </w:p>
    <w:p w14:paraId="0913936B" w14:textId="77777777" w:rsidR="00DA1968" w:rsidRDefault="00DA1968" w:rsidP="00D92B21">
      <w:pPr>
        <w:pStyle w:val="StandardPTB"/>
        <w:numPr>
          <w:ilvl w:val="0"/>
          <w:numId w:val="21"/>
        </w:numPr>
        <w:jc w:val="left"/>
        <w:rPr>
          <w:b/>
          <w:bCs/>
        </w:rPr>
      </w:pPr>
      <w:r w:rsidRPr="007B616C">
        <w:rPr>
          <w:b/>
          <w:bCs/>
        </w:rPr>
        <w:t>Refactoring</w:t>
      </w:r>
    </w:p>
    <w:p w14:paraId="4F0B224C" w14:textId="7F748F5E" w:rsidR="00DE7954" w:rsidRDefault="00DE7954" w:rsidP="00DE7954">
      <w:pPr>
        <w:pStyle w:val="StandardPTB"/>
        <w:ind w:left="720"/>
        <w:rPr>
          <w:bCs/>
        </w:rPr>
      </w:pPr>
      <w:r>
        <w:rPr>
          <w:bCs/>
        </w:rPr>
        <w:t xml:space="preserve">In der Softwareentwicklung spricht man vom Refactoring, wenn man zum Beispiel den Quellcode „aufräumt“. Zum Beispiel wenn man redundanten Code in eine eigene Funktion auslagert und an </w:t>
      </w:r>
      <w:del w:id="266" w:author="Ritter, Marvin" w:date="2013-03-01T13:15:00Z">
        <w:r>
          <w:rPr>
            <w:bCs/>
          </w:rPr>
          <w:delText>alle</w:delText>
        </w:r>
      </w:del>
      <w:ins w:id="267" w:author="Ritter, Marvin" w:date="2013-03-01T13:15:00Z">
        <w:r>
          <w:rPr>
            <w:bCs/>
          </w:rPr>
          <w:t>alle</w:t>
        </w:r>
        <w:r w:rsidR="00D758B8">
          <w:rPr>
            <w:bCs/>
          </w:rPr>
          <w:t>n</w:t>
        </w:r>
      </w:ins>
      <w:r>
        <w:rPr>
          <w:bCs/>
        </w:rPr>
        <w:t xml:space="preserve"> Stellen, die den Code nutzen, die Funktion benutzt.</w:t>
      </w:r>
    </w:p>
    <w:p w14:paraId="792FA0D0" w14:textId="77777777" w:rsidR="00DE7954" w:rsidRPr="00DE7954" w:rsidRDefault="00DE7954" w:rsidP="00DE7954">
      <w:pPr>
        <w:pStyle w:val="StandardPTB"/>
        <w:ind w:left="720"/>
        <w:rPr>
          <w:bCs/>
        </w:rPr>
      </w:pPr>
    </w:p>
    <w:p w14:paraId="33393849" w14:textId="77777777" w:rsidR="00DA1968" w:rsidRDefault="00DA1968" w:rsidP="00D92B21">
      <w:pPr>
        <w:pStyle w:val="StandardPTB"/>
        <w:numPr>
          <w:ilvl w:val="0"/>
          <w:numId w:val="21"/>
        </w:numPr>
        <w:jc w:val="left"/>
        <w:rPr>
          <w:b/>
          <w:bCs/>
        </w:rPr>
      </w:pPr>
      <w:r w:rsidRPr="007B616C">
        <w:rPr>
          <w:b/>
          <w:bCs/>
        </w:rPr>
        <w:t>Test Driven Development</w:t>
      </w:r>
    </w:p>
    <w:p w14:paraId="35311193" w14:textId="77777777" w:rsidR="00DE7954" w:rsidRDefault="00DE7954" w:rsidP="00DE7954">
      <w:pPr>
        <w:pStyle w:val="StandardPTB"/>
        <w:ind w:left="720"/>
        <w:rPr>
          <w:bCs/>
        </w:rPr>
      </w:pPr>
      <w:r>
        <w:rPr>
          <w:bCs/>
        </w:rPr>
        <w:t>Test Driven Development bedeutet Testgetriebenes Entwickeln. Bei dieser Methode der Softwareentwicklung werden für jede neue Funktionalität zuerst Softwareteste geschrieben, und anschließend die Funktionalität solange implementiert und verbessert, bis der Test nicht mehr fehlschlägt.</w:t>
      </w:r>
    </w:p>
    <w:p w14:paraId="367C1210" w14:textId="77777777" w:rsidR="00DE7954" w:rsidRPr="00DE7954" w:rsidRDefault="00DE7954" w:rsidP="00DE7954">
      <w:pPr>
        <w:pStyle w:val="StandardPTB"/>
        <w:ind w:left="720"/>
        <w:rPr>
          <w:bCs/>
        </w:rPr>
      </w:pPr>
    </w:p>
    <w:p w14:paraId="50CDCB99" w14:textId="77777777" w:rsidR="00DE2DB4" w:rsidRDefault="00DA1968" w:rsidP="00DA1968">
      <w:pPr>
        <w:pStyle w:val="StandardPTB"/>
        <w:numPr>
          <w:ilvl w:val="0"/>
          <w:numId w:val="21"/>
        </w:numPr>
        <w:jc w:val="left"/>
        <w:rPr>
          <w:b/>
          <w:bCs/>
        </w:rPr>
      </w:pPr>
      <w:r w:rsidRPr="007B616C">
        <w:rPr>
          <w:b/>
          <w:bCs/>
        </w:rPr>
        <w:t>Umgebungsvariable</w:t>
      </w:r>
    </w:p>
    <w:p w14:paraId="020899FB" w14:textId="4ABCAE79" w:rsidR="00DE7954" w:rsidRPr="00DE7954" w:rsidRDefault="00DE7954" w:rsidP="00DE7954">
      <w:pPr>
        <w:pStyle w:val="StandardPTB"/>
        <w:ind w:left="720"/>
        <w:rPr>
          <w:bCs/>
        </w:rPr>
      </w:pPr>
      <w:r>
        <w:rPr>
          <w:bCs/>
        </w:rPr>
        <w:t>Die Umgebungsvariablen in Windows werden von bestimmten Programmen genutzt, um eine globale Einstellung zu haben. So</w:t>
      </w:r>
      <w:ins w:id="268" w:author="Ritter, Marvin" w:date="2013-03-01T13:15:00Z">
        <w:r w:rsidR="00D758B8">
          <w:rPr>
            <w:bCs/>
          </w:rPr>
          <w:t xml:space="preserve"> wird</w:t>
        </w:r>
      </w:ins>
      <w:r>
        <w:rPr>
          <w:bCs/>
        </w:rPr>
        <w:t xml:space="preserve"> zum Beispiel die Umgebungsvariable „JAVA_HOME“ </w:t>
      </w:r>
      <w:del w:id="269" w:author="Ritter, Marvin" w:date="2013-03-01T13:15:00Z">
        <w:r>
          <w:rPr>
            <w:bCs/>
          </w:rPr>
          <w:delText xml:space="preserve">die </w:delText>
        </w:r>
      </w:del>
      <w:r>
        <w:rPr>
          <w:bCs/>
        </w:rPr>
        <w:t xml:space="preserve">vom Java Interpreter </w:t>
      </w:r>
      <w:del w:id="270" w:author="Ritter, Marvin" w:date="2013-03-01T13:15:00Z">
        <w:r>
          <w:rPr>
            <w:bCs/>
          </w:rPr>
          <w:delText>genutzt wird</w:delText>
        </w:r>
      </w:del>
      <w:ins w:id="271" w:author="Ritter, Marvin" w:date="2013-03-01T13:15:00Z">
        <w:r w:rsidR="00D758B8">
          <w:rPr>
            <w:bCs/>
          </w:rPr>
          <w:t>verwendet</w:t>
        </w:r>
      </w:ins>
      <w:r>
        <w:rPr>
          <w:bCs/>
        </w:rPr>
        <w:t xml:space="preserve">. </w:t>
      </w:r>
    </w:p>
    <w:p w14:paraId="1F07ED28" w14:textId="77777777" w:rsidR="00DA1968" w:rsidRPr="007B616C" w:rsidRDefault="00DA1968" w:rsidP="00DA1968">
      <w:pPr>
        <w:pStyle w:val="StandardPTB"/>
        <w:ind w:left="720"/>
        <w:jc w:val="left"/>
        <w:rPr>
          <w:b/>
          <w:bCs/>
        </w:rPr>
      </w:pPr>
    </w:p>
    <w:p w14:paraId="0E21C924" w14:textId="77777777" w:rsidR="00E10009" w:rsidRPr="009D5C4C" w:rsidRDefault="006A1292" w:rsidP="009D5C4C">
      <w:pPr>
        <w:pStyle w:val="berschrift1"/>
        <w:jc w:val="both"/>
        <w:rPr>
          <w:sz w:val="28"/>
        </w:rPr>
      </w:pPr>
      <w:r w:rsidRPr="00C0437A">
        <w:br w:type="page"/>
      </w:r>
      <w:bookmarkStart w:id="272" w:name="_Toc349901728"/>
      <w:r w:rsidR="00E10009" w:rsidRPr="0034629B">
        <w:rPr>
          <w:sz w:val="28"/>
        </w:rPr>
        <w:t>Literaturverzeichnis</w:t>
      </w:r>
      <w:bookmarkEnd w:id="262"/>
      <w:bookmarkEnd w:id="263"/>
      <w:bookmarkEnd w:id="272"/>
    </w:p>
    <w:p w14:paraId="412E17A3" w14:textId="77777777" w:rsidR="00E10009" w:rsidRDefault="00E10009" w:rsidP="00E10009"/>
    <w:p w14:paraId="204D8C7A" w14:textId="77777777" w:rsidR="007B616C" w:rsidRDefault="009E1CBE" w:rsidP="00ED34DE">
      <w:pPr>
        <w:pStyle w:val="StandardPTB"/>
        <w:numPr>
          <w:ilvl w:val="0"/>
          <w:numId w:val="24"/>
        </w:numPr>
        <w:jc w:val="left"/>
      </w:pPr>
      <w:r>
        <w:t>Informationen zum Google C++ Testing Framework</w:t>
      </w:r>
    </w:p>
    <w:p w14:paraId="5A12EA01" w14:textId="77777777" w:rsidR="007B616C" w:rsidRPr="009E1CBE" w:rsidRDefault="00CD5225" w:rsidP="007B616C">
      <w:pPr>
        <w:pStyle w:val="StandardPTB"/>
        <w:ind w:left="720"/>
        <w:jc w:val="left"/>
      </w:pPr>
      <w:hyperlink r:id="rId29" w:history="1">
        <w:r w:rsidR="007B616C" w:rsidRPr="009E1CBE">
          <w:rPr>
            <w:rStyle w:val="Hyperlink"/>
            <w:color w:val="auto"/>
            <w:u w:val="none"/>
          </w:rPr>
          <w:t>http://code.google.com/p/googletest/wiki/Primer</w:t>
        </w:r>
      </w:hyperlink>
    </w:p>
    <w:p w14:paraId="22A7FF5B" w14:textId="77777777" w:rsidR="00ED34DE" w:rsidRDefault="007B616C" w:rsidP="007B616C">
      <w:pPr>
        <w:pStyle w:val="StandardPTB"/>
        <w:ind w:left="720"/>
        <w:jc w:val="left"/>
      </w:pPr>
      <w:r w:rsidRPr="00E8656B">
        <w:t xml:space="preserve">Stand: </w:t>
      </w:r>
      <w:r>
        <w:t>31.01.2012 10:00</w:t>
      </w:r>
      <w:r>
        <w:br/>
      </w:r>
    </w:p>
    <w:p w14:paraId="21FC1B7B" w14:textId="77777777" w:rsidR="009E7971" w:rsidRDefault="009E7971" w:rsidP="00ED34DE">
      <w:pPr>
        <w:pStyle w:val="StandardPTB"/>
        <w:numPr>
          <w:ilvl w:val="0"/>
          <w:numId w:val="24"/>
        </w:numPr>
        <w:jc w:val="left"/>
      </w:pPr>
      <w:r>
        <w:t>Allgemeine Definitionen zur Programmierung</w:t>
      </w:r>
      <w:r>
        <w:br/>
        <w:t>Hejlsberg, Anders; Wiltamuth, Scott; Golde, Peter: Die C#-Programmiersprache, 2. Aufl., Addison-Wesley Verlag, München 2007</w:t>
      </w:r>
      <w:r>
        <w:br/>
      </w:r>
    </w:p>
    <w:p w14:paraId="5FB6F3DB" w14:textId="77777777" w:rsidR="0024566B" w:rsidRDefault="0024566B" w:rsidP="0024566B">
      <w:pPr>
        <w:pStyle w:val="StandardPTB"/>
        <w:numPr>
          <w:ilvl w:val="0"/>
          <w:numId w:val="24"/>
        </w:numPr>
        <w:jc w:val="left"/>
      </w:pPr>
      <w:r>
        <w:t>Informationen zu C++</w:t>
      </w:r>
      <w:r>
        <w:br/>
        <w:t>Jürgen Wolf: C++ von A bis Z: Das umfassende Handbuch, 2. Auflage, Galileo Computing, 2009</w:t>
      </w:r>
    </w:p>
    <w:p w14:paraId="08B5FEEA" w14:textId="77777777" w:rsidR="007B616C" w:rsidRDefault="007B616C" w:rsidP="00ED34DE">
      <w:pPr>
        <w:pStyle w:val="StandardPTB"/>
        <w:numPr>
          <w:ilvl w:val="0"/>
          <w:numId w:val="24"/>
        </w:numPr>
        <w:jc w:val="left"/>
      </w:pPr>
      <w:r>
        <w:t>Informationen zu Dynamic Link Libraries</w:t>
      </w:r>
      <w:r>
        <w:br/>
      </w:r>
      <w:hyperlink r:id="rId30" w:history="1">
        <w:r w:rsidRPr="00E72DC3">
          <w:rPr>
            <w:rStyle w:val="Hyperlink"/>
            <w:color w:val="auto"/>
            <w:u w:val="none"/>
          </w:rPr>
          <w:t>http://msdn.microsoft.com/en-us/library/windows/desktop/ms682589(v=vs.85).aspx</w:t>
        </w:r>
      </w:hyperlink>
      <w:r>
        <w:br/>
      </w:r>
      <w:r w:rsidR="000C040C" w:rsidRPr="00E8656B">
        <w:t xml:space="preserve">Stand: </w:t>
      </w:r>
      <w:r w:rsidR="000C040C">
        <w:t xml:space="preserve">19.02.2013 </w:t>
      </w:r>
      <w:r w:rsidR="00436F6C">
        <w:t>12</w:t>
      </w:r>
      <w:r w:rsidR="000C040C">
        <w:t>:00</w:t>
      </w:r>
      <w:r w:rsidR="000C7A1E">
        <w:br/>
      </w:r>
    </w:p>
    <w:p w14:paraId="49010F21" w14:textId="77777777" w:rsidR="000C7A1E" w:rsidRDefault="000C7A1E" w:rsidP="000C7A1E">
      <w:pPr>
        <w:pStyle w:val="StandardPTB"/>
        <w:numPr>
          <w:ilvl w:val="0"/>
          <w:numId w:val="24"/>
        </w:numPr>
        <w:jc w:val="left"/>
      </w:pPr>
      <w:r>
        <w:t>Informationen zu Python</w:t>
      </w:r>
      <w:r>
        <w:br/>
        <w:t>Lutz, Mark; Learning Python, 4. Aufl., O’Reilly Media 2009</w:t>
      </w:r>
      <w:r>
        <w:br/>
      </w:r>
    </w:p>
    <w:p w14:paraId="48AE40B3" w14:textId="77777777" w:rsidR="000C7A1E" w:rsidRDefault="000C7A1E" w:rsidP="000C7A1E">
      <w:pPr>
        <w:pStyle w:val="StandardPTB"/>
        <w:numPr>
          <w:ilvl w:val="0"/>
          <w:numId w:val="24"/>
        </w:numPr>
        <w:jc w:val="left"/>
      </w:pPr>
      <w:r>
        <w:t>Informationen zu SWIG</w:t>
      </w:r>
      <w:r>
        <w:br/>
        <w:t>Lucks, Julius B.; Python - All a Scientist Needs, Version 1, 12. März 2008</w:t>
      </w:r>
      <w:r>
        <w:br/>
      </w:r>
      <w:r w:rsidRPr="000C7A1E">
        <w:t>http://arxiv.org/abs/0803.1838</w:t>
      </w:r>
      <w:r>
        <w:br/>
        <w:t>Stand: 27.02.2013 17:00</w:t>
      </w:r>
    </w:p>
    <w:p w14:paraId="5FF4F974" w14:textId="77777777" w:rsidR="000C7A1E" w:rsidRDefault="000C7A1E" w:rsidP="000C7A1E">
      <w:pPr>
        <w:pStyle w:val="StandardPTB"/>
        <w:ind w:left="720"/>
      </w:pPr>
    </w:p>
    <w:p w14:paraId="5412BC98" w14:textId="77777777" w:rsidR="000C7A1E" w:rsidRDefault="0024566B" w:rsidP="000C7A1E">
      <w:pPr>
        <w:pStyle w:val="StandardPTB"/>
        <w:numPr>
          <w:ilvl w:val="0"/>
          <w:numId w:val="24"/>
        </w:numPr>
      </w:pPr>
      <w:r>
        <w:br w:type="page"/>
      </w:r>
      <w:r w:rsidR="000C7A1E">
        <w:t xml:space="preserve">SWIG Project: SWIG-2.0 Dokumentation, Stand: 16. Dezember 2012, </w:t>
      </w:r>
      <w:hyperlink r:id="rId31" w:history="1">
        <w:r w:rsidR="000C7A1E" w:rsidRPr="000C7A1E">
          <w:rPr>
            <w:rStyle w:val="Hyperlink"/>
            <w:color w:val="auto"/>
            <w:u w:val="none"/>
          </w:rPr>
          <w:t>http://www.swig.org/Doc2.0/SWIGDocumentation.pdf</w:t>
        </w:r>
      </w:hyperlink>
      <w:r w:rsidR="000C7A1E">
        <w:br/>
        <w:t>Stand: 27.02.2013 17:00</w:t>
      </w:r>
    </w:p>
    <w:p w14:paraId="6DD9EACF" w14:textId="77777777" w:rsidR="000C7A1E" w:rsidRDefault="000C7A1E" w:rsidP="000C7A1E">
      <w:pPr>
        <w:pStyle w:val="StandardPTB"/>
        <w:ind w:left="720"/>
      </w:pPr>
    </w:p>
    <w:p w14:paraId="5C11EE00" w14:textId="77777777" w:rsidR="000C7A1E" w:rsidRDefault="000C7A1E" w:rsidP="000C7A1E">
      <w:pPr>
        <w:pStyle w:val="StandardPTB"/>
        <w:numPr>
          <w:ilvl w:val="0"/>
          <w:numId w:val="24"/>
        </w:numPr>
        <w:rPr>
          <w:lang w:val="en-US"/>
        </w:rPr>
      </w:pPr>
      <w:r w:rsidRPr="000C7A1E">
        <w:rPr>
          <w:lang w:val="en-US"/>
        </w:rPr>
        <w:t>David M. Beazley: Interfacing C/C++ and Python with SWIG, November 1998, International Python Conference</w:t>
      </w:r>
    </w:p>
    <w:p w14:paraId="36E457EF" w14:textId="77777777" w:rsidR="000C7A1E" w:rsidRDefault="00CD5225" w:rsidP="000C7A1E">
      <w:pPr>
        <w:pStyle w:val="StandardPTB"/>
        <w:ind w:left="709"/>
        <w:rPr>
          <w:lang w:val="en-US"/>
        </w:rPr>
      </w:pPr>
      <w:hyperlink r:id="rId32" w:history="1">
        <w:r w:rsidR="000C7A1E" w:rsidRPr="000C7A1E">
          <w:rPr>
            <w:rStyle w:val="Hyperlink"/>
            <w:color w:val="auto"/>
            <w:u w:val="none"/>
            <w:lang w:val="en-US"/>
          </w:rPr>
          <w:t>http://www.swig.org/papers/PyTutorial98/PyTutorial98.pdf</w:t>
        </w:r>
      </w:hyperlink>
      <w:r w:rsidR="000C7A1E">
        <w:rPr>
          <w:lang w:val="en-US"/>
        </w:rPr>
        <w:br/>
      </w:r>
      <w:r w:rsidR="000C7A1E" w:rsidRPr="000C7A1E">
        <w:rPr>
          <w:lang w:val="en-US"/>
        </w:rPr>
        <w:t>Stand: 27.02.2013 17:00</w:t>
      </w:r>
    </w:p>
    <w:p w14:paraId="710E2ECF" w14:textId="77777777" w:rsidR="00E10009" w:rsidRPr="000C7A1E" w:rsidRDefault="000C7A1E" w:rsidP="000C7A1E">
      <w:pPr>
        <w:pStyle w:val="berschrift1"/>
        <w:jc w:val="both"/>
        <w:rPr>
          <w:sz w:val="28"/>
        </w:rPr>
      </w:pPr>
      <w:r w:rsidRPr="00F956AD">
        <w:br/>
      </w:r>
      <w:r w:rsidR="00E10009" w:rsidRPr="00F956AD">
        <w:rPr>
          <w:sz w:val="28"/>
          <w:szCs w:val="28"/>
        </w:rPr>
        <w:br w:type="page"/>
      </w:r>
      <w:bookmarkStart w:id="273" w:name="_Toc294524464"/>
      <w:bookmarkStart w:id="274" w:name="_Toc294524542"/>
      <w:bookmarkStart w:id="275" w:name="_Toc349901729"/>
      <w:r w:rsidR="00E10009" w:rsidRPr="000C7A1E">
        <w:rPr>
          <w:sz w:val="28"/>
          <w:szCs w:val="28"/>
        </w:rPr>
        <w:t>Eidesstattliche Erklärung</w:t>
      </w:r>
      <w:bookmarkEnd w:id="273"/>
      <w:bookmarkEnd w:id="274"/>
      <w:r w:rsidR="000F20F5" w:rsidRPr="000C7A1E">
        <w:rPr>
          <w:sz w:val="28"/>
          <w:szCs w:val="28"/>
        </w:rPr>
        <w:t xml:space="preserve"> (MB)</w:t>
      </w:r>
      <w:bookmarkEnd w:id="275"/>
    </w:p>
    <w:p w14:paraId="4826A3E0" w14:textId="77777777" w:rsidR="009316FF" w:rsidRDefault="009316FF" w:rsidP="009316FF">
      <w:pPr>
        <w:pStyle w:val="StandardText"/>
        <w:rPr>
          <w:rStyle w:val="berschrift1Zchn"/>
          <w:sz w:val="28"/>
          <w:szCs w:val="28"/>
        </w:rPr>
      </w:pPr>
    </w:p>
    <w:p w14:paraId="0D6998C7" w14:textId="77777777" w:rsidR="009316FF" w:rsidRDefault="009316FF" w:rsidP="009316FF">
      <w:pPr>
        <w:pStyle w:val="StandardText"/>
        <w:rPr>
          <w:rStyle w:val="berschrift1Zchn"/>
          <w:sz w:val="28"/>
          <w:szCs w:val="28"/>
        </w:rPr>
      </w:pPr>
    </w:p>
    <w:p w14:paraId="2716B9F3" w14:textId="77777777" w:rsidR="009316FF" w:rsidRDefault="009316FF" w:rsidP="009316FF">
      <w:pPr>
        <w:pStyle w:val="StandardText"/>
      </w:pPr>
      <w:r>
        <w:t xml:space="preserve">Name: </w:t>
      </w:r>
      <w:r>
        <w:tab/>
        <w:t>Michael Berth</w:t>
      </w:r>
    </w:p>
    <w:p w14:paraId="2DE866D6" w14:textId="77777777" w:rsidR="009316FF" w:rsidRDefault="009316FF" w:rsidP="009316FF">
      <w:pPr>
        <w:pStyle w:val="StandardText"/>
      </w:pPr>
      <w:r>
        <w:t xml:space="preserve">Matrikelnr.: </w:t>
      </w:r>
      <w:r>
        <w:tab/>
        <w:t>603699</w:t>
      </w:r>
    </w:p>
    <w:p w14:paraId="47BDE520" w14:textId="77777777" w:rsidR="009316FF" w:rsidRDefault="009316FF" w:rsidP="009316FF">
      <w:pPr>
        <w:pStyle w:val="StandardText"/>
      </w:pPr>
    </w:p>
    <w:p w14:paraId="5B0BDE1B" w14:textId="77777777" w:rsidR="00FD44C7" w:rsidRDefault="00FD44C7" w:rsidP="00FD44C7">
      <w:pPr>
        <w:pStyle w:val="StandardText"/>
      </w:pPr>
      <w:r>
        <w:t xml:space="preserve">Hiermit erkläre ich an Eides Statt, dass ich die vorliegende Arbeit bis auf die </w:t>
      </w:r>
      <w:r>
        <w:br/>
        <w:t xml:space="preserve">offizielle Betreuung selbst und ohne fremde Hilfe angefertigt habe und die </w:t>
      </w:r>
      <w:r>
        <w:br/>
        <w:t>benutzten Quellen und Hilfsmittel vollständig angegeben sind.</w:t>
      </w:r>
    </w:p>
    <w:p w14:paraId="715497B5" w14:textId="77777777" w:rsidR="009316FF" w:rsidRDefault="009316FF" w:rsidP="009316FF">
      <w:pPr>
        <w:pStyle w:val="StandardText"/>
      </w:pPr>
    </w:p>
    <w:p w14:paraId="554CFC27" w14:textId="77777777" w:rsidR="009316FF" w:rsidRDefault="009316FF" w:rsidP="009316FF">
      <w:pPr>
        <w:pStyle w:val="StandardText"/>
      </w:pPr>
    </w:p>
    <w:p w14:paraId="057258AF" w14:textId="77777777" w:rsidR="009316FF" w:rsidRDefault="009316FF" w:rsidP="009316FF">
      <w:pPr>
        <w:pStyle w:val="StandardText"/>
      </w:pPr>
      <w:r>
        <w:t xml:space="preserve">Berlin, den </w:t>
      </w:r>
      <w:r>
        <w:fldChar w:fldCharType="begin"/>
      </w:r>
      <w:r>
        <w:instrText xml:space="preserve"> DATE  \@ "d. MMMM yyyy"  \* MERGEFORMAT </w:instrText>
      </w:r>
      <w:r>
        <w:fldChar w:fldCharType="separate"/>
      </w:r>
      <w:r w:rsidR="00DB5829">
        <w:rPr>
          <w:noProof/>
        </w:rPr>
        <w:t>1. März 2013</w:t>
      </w:r>
      <w:r>
        <w:fldChar w:fldCharType="end"/>
      </w:r>
      <w:r>
        <w:t xml:space="preserve"> </w:t>
      </w:r>
      <w:r>
        <w:tab/>
      </w:r>
      <w:r>
        <w:tab/>
      </w:r>
      <w:r>
        <w:tab/>
      </w:r>
      <w:r>
        <w:tab/>
        <w:t>.............................................</w:t>
      </w:r>
    </w:p>
    <w:p w14:paraId="0EC0F65D" w14:textId="77777777" w:rsidR="009316FF" w:rsidRPr="007E1BFF" w:rsidRDefault="009316FF" w:rsidP="009316FF">
      <w:pPr>
        <w:pStyle w:val="StandardText"/>
        <w:ind w:left="6381" w:firstLine="709"/>
      </w:pPr>
      <w:r>
        <w:t>Unterschrift</w:t>
      </w:r>
    </w:p>
    <w:p w14:paraId="1BB7F786" w14:textId="77777777" w:rsidR="00D54A45" w:rsidRDefault="00D54A45" w:rsidP="00D54A45">
      <w:pPr>
        <w:pStyle w:val="berschrift1"/>
        <w:jc w:val="both"/>
        <w:rPr>
          <w:sz w:val="28"/>
          <w:szCs w:val="28"/>
        </w:rPr>
      </w:pPr>
      <w:r>
        <w:rPr>
          <w:sz w:val="28"/>
          <w:szCs w:val="28"/>
        </w:rPr>
        <w:br w:type="page"/>
      </w:r>
      <w:bookmarkStart w:id="276" w:name="_Toc349901730"/>
      <w:r>
        <w:rPr>
          <w:sz w:val="28"/>
          <w:szCs w:val="28"/>
        </w:rPr>
        <w:t>Eidesstattliche Erklärung</w:t>
      </w:r>
      <w:r w:rsidR="000F20F5">
        <w:rPr>
          <w:sz w:val="28"/>
          <w:szCs w:val="28"/>
        </w:rPr>
        <w:t xml:space="preserve"> (</w:t>
      </w:r>
      <w:r w:rsidR="006A1292">
        <w:rPr>
          <w:sz w:val="28"/>
          <w:szCs w:val="28"/>
        </w:rPr>
        <w:t>MR</w:t>
      </w:r>
      <w:r w:rsidR="000F20F5">
        <w:rPr>
          <w:sz w:val="28"/>
          <w:szCs w:val="28"/>
        </w:rPr>
        <w:t>)</w:t>
      </w:r>
      <w:bookmarkEnd w:id="276"/>
    </w:p>
    <w:p w14:paraId="7B9F89D2" w14:textId="77777777" w:rsidR="00D54A45" w:rsidRDefault="00D54A45" w:rsidP="00D54A45">
      <w:pPr>
        <w:pStyle w:val="StandardText"/>
        <w:rPr>
          <w:rStyle w:val="berschrift1Zchn"/>
          <w:sz w:val="28"/>
          <w:szCs w:val="28"/>
        </w:rPr>
      </w:pPr>
    </w:p>
    <w:p w14:paraId="32773BB2" w14:textId="77777777" w:rsidR="00D54A45" w:rsidRDefault="00D54A45" w:rsidP="00D54A45">
      <w:pPr>
        <w:pStyle w:val="StandardText"/>
        <w:rPr>
          <w:rStyle w:val="berschrift1Zchn"/>
          <w:sz w:val="28"/>
          <w:szCs w:val="28"/>
        </w:rPr>
      </w:pPr>
    </w:p>
    <w:p w14:paraId="2339DFA0" w14:textId="77777777" w:rsidR="00D54A45" w:rsidRDefault="00D54A45" w:rsidP="00D54A45">
      <w:pPr>
        <w:pStyle w:val="StandardText"/>
      </w:pPr>
      <w:r>
        <w:t xml:space="preserve">Name: </w:t>
      </w:r>
      <w:r>
        <w:tab/>
      </w:r>
      <w:r w:rsidR="006A1292">
        <w:t>Marvin Ritter</w:t>
      </w:r>
    </w:p>
    <w:p w14:paraId="7E44CD4B" w14:textId="77777777" w:rsidR="00D54A45" w:rsidRDefault="00D54A45" w:rsidP="00D54A45">
      <w:pPr>
        <w:pStyle w:val="StandardText"/>
      </w:pPr>
      <w:r>
        <w:t xml:space="preserve">Matrikelnr.: </w:t>
      </w:r>
      <w:r>
        <w:tab/>
      </w:r>
      <w:r w:rsidR="005379ED">
        <w:t>620373</w:t>
      </w:r>
    </w:p>
    <w:p w14:paraId="3084C416" w14:textId="77777777" w:rsidR="00D54A45" w:rsidRDefault="00D54A45" w:rsidP="00D54A45">
      <w:pPr>
        <w:pStyle w:val="StandardText"/>
      </w:pPr>
    </w:p>
    <w:p w14:paraId="706353FC" w14:textId="77777777" w:rsidR="00D54A45" w:rsidRDefault="00D54A45" w:rsidP="00D54A45">
      <w:pPr>
        <w:pStyle w:val="StandardText"/>
      </w:pPr>
      <w:r>
        <w:t>Hiermit erkläre ich an Eides Statt, dass ich die vorliegende Arbeit bis auf</w:t>
      </w:r>
      <w:r w:rsidR="00FD44C7">
        <w:t xml:space="preserve"> </w:t>
      </w:r>
      <w:r>
        <w:t xml:space="preserve">die </w:t>
      </w:r>
      <w:r w:rsidR="00FD44C7">
        <w:br/>
      </w:r>
      <w:r>
        <w:t>offizielle Betreuung selbst und ohne fremde Hilfe angefertigt habe und die</w:t>
      </w:r>
      <w:r w:rsidR="00FD44C7">
        <w:t xml:space="preserve"> </w:t>
      </w:r>
      <w:r w:rsidR="00FD44C7">
        <w:br/>
      </w:r>
      <w:r>
        <w:t>benutzten Quellen und Hilfsmittel vollständig angegeben sind.</w:t>
      </w:r>
    </w:p>
    <w:p w14:paraId="2D99DC24" w14:textId="77777777" w:rsidR="00D54A45" w:rsidRDefault="00D54A45" w:rsidP="00D54A45">
      <w:pPr>
        <w:pStyle w:val="StandardText"/>
      </w:pPr>
    </w:p>
    <w:p w14:paraId="029F12A5" w14:textId="77777777" w:rsidR="00D54A45" w:rsidRDefault="00D54A45" w:rsidP="00D54A45">
      <w:pPr>
        <w:pStyle w:val="StandardText"/>
      </w:pPr>
    </w:p>
    <w:p w14:paraId="2B9AF4F2" w14:textId="77777777" w:rsidR="00D54A45" w:rsidRDefault="00D54A45" w:rsidP="00D54A45">
      <w:pPr>
        <w:pStyle w:val="StandardText"/>
      </w:pPr>
      <w:r>
        <w:t xml:space="preserve">Berlin, den </w:t>
      </w:r>
      <w:r>
        <w:fldChar w:fldCharType="begin"/>
      </w:r>
      <w:r>
        <w:instrText xml:space="preserve"> DATE  \@ "d. MMMM yyyy"  \* MERGEFORMAT </w:instrText>
      </w:r>
      <w:r>
        <w:fldChar w:fldCharType="separate"/>
      </w:r>
      <w:r w:rsidR="00DB5829">
        <w:rPr>
          <w:noProof/>
        </w:rPr>
        <w:t>1. März 2013</w:t>
      </w:r>
      <w:r>
        <w:fldChar w:fldCharType="end"/>
      </w:r>
      <w:r>
        <w:t xml:space="preserve"> </w:t>
      </w:r>
      <w:r>
        <w:tab/>
      </w:r>
      <w:r>
        <w:tab/>
      </w:r>
      <w:r>
        <w:tab/>
      </w:r>
      <w:r>
        <w:tab/>
        <w:t>.............................................</w:t>
      </w:r>
    </w:p>
    <w:p w14:paraId="72B3B9CF" w14:textId="77777777" w:rsidR="00D54A45" w:rsidRPr="007E1BFF" w:rsidRDefault="00D54A45" w:rsidP="00D54A45">
      <w:pPr>
        <w:pStyle w:val="StandardText"/>
        <w:ind w:left="6381" w:firstLine="709"/>
      </w:pPr>
      <w:r>
        <w:t>Unterschrift</w:t>
      </w:r>
    </w:p>
    <w:p w14:paraId="73EC3F7E" w14:textId="77777777" w:rsidR="00E10009" w:rsidRDefault="00E10009" w:rsidP="00E10009">
      <w:pPr>
        <w:pStyle w:val="berschrift1"/>
        <w:jc w:val="both"/>
        <w:rPr>
          <w:sz w:val="28"/>
          <w:szCs w:val="28"/>
        </w:rPr>
      </w:pPr>
      <w:r>
        <w:rPr>
          <w:sz w:val="28"/>
          <w:szCs w:val="28"/>
        </w:rPr>
        <w:br w:type="page"/>
      </w:r>
      <w:bookmarkStart w:id="277" w:name="_Toc294524465"/>
      <w:bookmarkStart w:id="278" w:name="_Toc294524543"/>
      <w:bookmarkStart w:id="279" w:name="_Toc349901731"/>
      <w:r>
        <w:rPr>
          <w:sz w:val="28"/>
          <w:szCs w:val="28"/>
        </w:rPr>
        <w:t>Anhang</w:t>
      </w:r>
      <w:bookmarkEnd w:id="277"/>
      <w:bookmarkEnd w:id="278"/>
      <w:bookmarkEnd w:id="279"/>
    </w:p>
    <w:p w14:paraId="494CCA5F" w14:textId="77777777" w:rsidR="00E10009" w:rsidRDefault="00E10009" w:rsidP="00E10009"/>
    <w:bookmarkStart w:id="280" w:name="_Toc286384807"/>
    <w:bookmarkStart w:id="281" w:name="_Toc294524466"/>
    <w:bookmarkStart w:id="282" w:name="_Toc294524544"/>
    <w:bookmarkStart w:id="283" w:name="_Toc294528344"/>
    <w:p w14:paraId="21FC7342" w14:textId="77777777" w:rsidR="00351925" w:rsidRPr="00C56E9E" w:rsidRDefault="008A2407">
      <w:pPr>
        <w:pStyle w:val="Abbildungsverzeichnis"/>
        <w:tabs>
          <w:tab w:val="right" w:leader="dot" w:pos="9050"/>
        </w:tabs>
        <w:rPr>
          <w:rFonts w:ascii="Calibri" w:hAnsi="Calibri"/>
          <w:noProof/>
          <w:sz w:val="22"/>
        </w:rPr>
      </w:pPr>
      <w:r>
        <w:rPr>
          <w:szCs w:val="24"/>
        </w:rPr>
        <w:fldChar w:fldCharType="begin"/>
      </w:r>
      <w:r>
        <w:rPr>
          <w:szCs w:val="24"/>
        </w:rPr>
        <w:instrText xml:space="preserve"> TOC \h \z \t "Anhang 1" \c </w:instrText>
      </w:r>
      <w:r>
        <w:rPr>
          <w:szCs w:val="24"/>
        </w:rPr>
        <w:fldChar w:fldCharType="separate"/>
      </w:r>
      <w:hyperlink w:anchor="_Toc349901758" w:history="1">
        <w:r w:rsidR="00351925" w:rsidRPr="00DB2D84">
          <w:rPr>
            <w:rStyle w:val="Hyperlink"/>
            <w:noProof/>
          </w:rPr>
          <w:t>Anhang 1: Klassendiagramm Matrix</w:t>
        </w:r>
        <w:r w:rsidR="00351925">
          <w:rPr>
            <w:noProof/>
            <w:webHidden/>
          </w:rPr>
          <w:tab/>
        </w:r>
        <w:r w:rsidR="00351925">
          <w:rPr>
            <w:noProof/>
            <w:webHidden/>
          </w:rPr>
          <w:fldChar w:fldCharType="begin"/>
        </w:r>
        <w:r w:rsidR="00351925">
          <w:rPr>
            <w:noProof/>
            <w:webHidden/>
          </w:rPr>
          <w:instrText xml:space="preserve"> PAGEREF _Toc349901758 \h </w:instrText>
        </w:r>
        <w:r w:rsidR="00351925">
          <w:rPr>
            <w:noProof/>
            <w:webHidden/>
          </w:rPr>
        </w:r>
        <w:r w:rsidR="00351925">
          <w:rPr>
            <w:noProof/>
            <w:webHidden/>
          </w:rPr>
          <w:fldChar w:fldCharType="separate"/>
        </w:r>
        <w:r w:rsidR="00351925">
          <w:rPr>
            <w:noProof/>
            <w:webHidden/>
          </w:rPr>
          <w:t>i</w:t>
        </w:r>
        <w:r w:rsidR="00351925">
          <w:rPr>
            <w:noProof/>
            <w:webHidden/>
          </w:rPr>
          <w:fldChar w:fldCharType="end"/>
        </w:r>
      </w:hyperlink>
    </w:p>
    <w:p w14:paraId="6CDE6F29" w14:textId="77777777" w:rsidR="00351925" w:rsidRPr="00C56E9E" w:rsidRDefault="00CD5225">
      <w:pPr>
        <w:pStyle w:val="Abbildungsverzeichnis"/>
        <w:tabs>
          <w:tab w:val="right" w:leader="dot" w:pos="9050"/>
        </w:tabs>
        <w:rPr>
          <w:rFonts w:ascii="Calibri" w:hAnsi="Calibri"/>
          <w:noProof/>
          <w:sz w:val="22"/>
        </w:rPr>
      </w:pPr>
      <w:hyperlink w:anchor="_Toc349901759" w:history="1">
        <w:r w:rsidR="00351925" w:rsidRPr="00DB2D84">
          <w:rPr>
            <w:rStyle w:val="Hyperlink"/>
            <w:noProof/>
          </w:rPr>
          <w:t>Anhang 2: Klassendiagramm Polynomial</w:t>
        </w:r>
        <w:r w:rsidR="00351925">
          <w:rPr>
            <w:noProof/>
            <w:webHidden/>
          </w:rPr>
          <w:tab/>
        </w:r>
        <w:r w:rsidR="00351925">
          <w:rPr>
            <w:noProof/>
            <w:webHidden/>
          </w:rPr>
          <w:fldChar w:fldCharType="begin"/>
        </w:r>
        <w:r w:rsidR="00351925">
          <w:rPr>
            <w:noProof/>
            <w:webHidden/>
          </w:rPr>
          <w:instrText xml:space="preserve"> PAGEREF _Toc349901759 \h </w:instrText>
        </w:r>
        <w:r w:rsidR="00351925">
          <w:rPr>
            <w:noProof/>
            <w:webHidden/>
          </w:rPr>
        </w:r>
        <w:r w:rsidR="00351925">
          <w:rPr>
            <w:noProof/>
            <w:webHidden/>
          </w:rPr>
          <w:fldChar w:fldCharType="separate"/>
        </w:r>
        <w:r w:rsidR="00351925">
          <w:rPr>
            <w:noProof/>
            <w:webHidden/>
          </w:rPr>
          <w:t>ii</w:t>
        </w:r>
        <w:r w:rsidR="00351925">
          <w:rPr>
            <w:noProof/>
            <w:webHidden/>
          </w:rPr>
          <w:fldChar w:fldCharType="end"/>
        </w:r>
      </w:hyperlink>
    </w:p>
    <w:p w14:paraId="2C5B5CF9" w14:textId="77777777" w:rsidR="00351925" w:rsidRPr="00C56E9E" w:rsidRDefault="00CD5225">
      <w:pPr>
        <w:pStyle w:val="Abbildungsverzeichnis"/>
        <w:tabs>
          <w:tab w:val="right" w:leader="dot" w:pos="9050"/>
        </w:tabs>
        <w:rPr>
          <w:rFonts w:ascii="Calibri" w:hAnsi="Calibri"/>
          <w:noProof/>
          <w:sz w:val="22"/>
        </w:rPr>
      </w:pPr>
      <w:hyperlink w:anchor="_Toc349901760" w:history="1">
        <w:r w:rsidR="00351925" w:rsidRPr="00DB2D84">
          <w:rPr>
            <w:rStyle w:val="Hyperlink"/>
            <w:noProof/>
          </w:rPr>
          <w:t>Anhang 3: Klassendiagramm MathException</w:t>
        </w:r>
        <w:r w:rsidR="00351925">
          <w:rPr>
            <w:noProof/>
            <w:webHidden/>
          </w:rPr>
          <w:tab/>
        </w:r>
        <w:r w:rsidR="00351925">
          <w:rPr>
            <w:noProof/>
            <w:webHidden/>
          </w:rPr>
          <w:fldChar w:fldCharType="begin"/>
        </w:r>
        <w:r w:rsidR="00351925">
          <w:rPr>
            <w:noProof/>
            <w:webHidden/>
          </w:rPr>
          <w:instrText xml:space="preserve"> PAGEREF _Toc349901760 \h </w:instrText>
        </w:r>
        <w:r w:rsidR="00351925">
          <w:rPr>
            <w:noProof/>
            <w:webHidden/>
          </w:rPr>
        </w:r>
        <w:r w:rsidR="00351925">
          <w:rPr>
            <w:noProof/>
            <w:webHidden/>
          </w:rPr>
          <w:fldChar w:fldCharType="separate"/>
        </w:r>
        <w:r w:rsidR="00351925">
          <w:rPr>
            <w:noProof/>
            <w:webHidden/>
          </w:rPr>
          <w:t>iii</w:t>
        </w:r>
        <w:r w:rsidR="00351925">
          <w:rPr>
            <w:noProof/>
            <w:webHidden/>
          </w:rPr>
          <w:fldChar w:fldCharType="end"/>
        </w:r>
      </w:hyperlink>
    </w:p>
    <w:p w14:paraId="480A97A5" w14:textId="77777777" w:rsidR="00351925" w:rsidRPr="00C56E9E" w:rsidRDefault="00CD5225">
      <w:pPr>
        <w:pStyle w:val="Abbildungsverzeichnis"/>
        <w:tabs>
          <w:tab w:val="right" w:leader="dot" w:pos="9050"/>
        </w:tabs>
        <w:rPr>
          <w:rFonts w:ascii="Calibri" w:hAnsi="Calibri"/>
          <w:noProof/>
          <w:sz w:val="22"/>
        </w:rPr>
      </w:pPr>
      <w:hyperlink w:anchor="_Toc349901761" w:history="1">
        <w:r w:rsidR="00351925" w:rsidRPr="00DB2D84">
          <w:rPr>
            <w:rStyle w:val="Hyperlink"/>
            <w:noProof/>
          </w:rPr>
          <w:t>Anhang 4: Einstellungen Google C++ Testing Framework</w:t>
        </w:r>
        <w:r w:rsidR="00351925">
          <w:rPr>
            <w:noProof/>
            <w:webHidden/>
          </w:rPr>
          <w:tab/>
        </w:r>
        <w:r w:rsidR="00351925">
          <w:rPr>
            <w:noProof/>
            <w:webHidden/>
          </w:rPr>
          <w:fldChar w:fldCharType="begin"/>
        </w:r>
        <w:r w:rsidR="00351925">
          <w:rPr>
            <w:noProof/>
            <w:webHidden/>
          </w:rPr>
          <w:instrText xml:space="preserve"> PAGEREF _Toc349901761 \h </w:instrText>
        </w:r>
        <w:r w:rsidR="00351925">
          <w:rPr>
            <w:noProof/>
            <w:webHidden/>
          </w:rPr>
        </w:r>
        <w:r w:rsidR="00351925">
          <w:rPr>
            <w:noProof/>
            <w:webHidden/>
          </w:rPr>
          <w:fldChar w:fldCharType="separate"/>
        </w:r>
        <w:r w:rsidR="00351925">
          <w:rPr>
            <w:noProof/>
            <w:webHidden/>
          </w:rPr>
          <w:t>iii</w:t>
        </w:r>
        <w:r w:rsidR="00351925">
          <w:rPr>
            <w:noProof/>
            <w:webHidden/>
          </w:rPr>
          <w:fldChar w:fldCharType="end"/>
        </w:r>
      </w:hyperlink>
    </w:p>
    <w:p w14:paraId="596870F4" w14:textId="77777777" w:rsidR="00351925" w:rsidRPr="00C56E9E" w:rsidRDefault="00CD5225">
      <w:pPr>
        <w:pStyle w:val="Abbildungsverzeichnis"/>
        <w:tabs>
          <w:tab w:val="right" w:leader="dot" w:pos="9050"/>
        </w:tabs>
        <w:rPr>
          <w:rFonts w:ascii="Calibri" w:hAnsi="Calibri"/>
          <w:noProof/>
          <w:sz w:val="22"/>
        </w:rPr>
      </w:pPr>
      <w:hyperlink w:anchor="_Toc349901762" w:history="1">
        <w:r w:rsidR="00351925" w:rsidRPr="00DB2D84">
          <w:rPr>
            <w:rStyle w:val="Hyperlink"/>
            <w:noProof/>
          </w:rPr>
          <w:t>Anhang 5: Test - Nicht abgedeckter Code</w:t>
        </w:r>
        <w:r w:rsidR="00351925">
          <w:rPr>
            <w:noProof/>
            <w:webHidden/>
          </w:rPr>
          <w:tab/>
        </w:r>
        <w:r w:rsidR="00351925">
          <w:rPr>
            <w:noProof/>
            <w:webHidden/>
          </w:rPr>
          <w:fldChar w:fldCharType="begin"/>
        </w:r>
        <w:r w:rsidR="00351925">
          <w:rPr>
            <w:noProof/>
            <w:webHidden/>
          </w:rPr>
          <w:instrText xml:space="preserve"> PAGEREF _Toc349901762 \h </w:instrText>
        </w:r>
        <w:r w:rsidR="00351925">
          <w:rPr>
            <w:noProof/>
            <w:webHidden/>
          </w:rPr>
        </w:r>
        <w:r w:rsidR="00351925">
          <w:rPr>
            <w:noProof/>
            <w:webHidden/>
          </w:rPr>
          <w:fldChar w:fldCharType="separate"/>
        </w:r>
        <w:r w:rsidR="00351925">
          <w:rPr>
            <w:noProof/>
            <w:webHidden/>
          </w:rPr>
          <w:t>iv</w:t>
        </w:r>
        <w:r w:rsidR="00351925">
          <w:rPr>
            <w:noProof/>
            <w:webHidden/>
          </w:rPr>
          <w:fldChar w:fldCharType="end"/>
        </w:r>
      </w:hyperlink>
    </w:p>
    <w:p w14:paraId="16C21C95" w14:textId="77777777" w:rsidR="00351925" w:rsidRPr="00C56E9E" w:rsidRDefault="00CD5225">
      <w:pPr>
        <w:pStyle w:val="Abbildungsverzeichnis"/>
        <w:tabs>
          <w:tab w:val="right" w:leader="dot" w:pos="9050"/>
        </w:tabs>
        <w:rPr>
          <w:rFonts w:ascii="Calibri" w:hAnsi="Calibri"/>
          <w:noProof/>
          <w:sz w:val="22"/>
        </w:rPr>
      </w:pPr>
      <w:hyperlink w:anchor="_Toc349901763" w:history="1">
        <w:r w:rsidR="00351925" w:rsidRPr="00DB2D84">
          <w:rPr>
            <w:rStyle w:val="Hyperlink"/>
            <w:noProof/>
            <w:lang w:val="en-US"/>
          </w:rPr>
          <w:t>Anhang 6: Test - Code Coverage C#</w:t>
        </w:r>
        <w:r w:rsidR="00351925">
          <w:rPr>
            <w:noProof/>
            <w:webHidden/>
          </w:rPr>
          <w:tab/>
        </w:r>
        <w:r w:rsidR="00351925">
          <w:rPr>
            <w:noProof/>
            <w:webHidden/>
          </w:rPr>
          <w:fldChar w:fldCharType="begin"/>
        </w:r>
        <w:r w:rsidR="00351925">
          <w:rPr>
            <w:noProof/>
            <w:webHidden/>
          </w:rPr>
          <w:instrText xml:space="preserve"> PAGEREF _Toc349901763 \h </w:instrText>
        </w:r>
        <w:r w:rsidR="00351925">
          <w:rPr>
            <w:noProof/>
            <w:webHidden/>
          </w:rPr>
        </w:r>
        <w:r w:rsidR="00351925">
          <w:rPr>
            <w:noProof/>
            <w:webHidden/>
          </w:rPr>
          <w:fldChar w:fldCharType="separate"/>
        </w:r>
        <w:r w:rsidR="00351925">
          <w:rPr>
            <w:noProof/>
            <w:webHidden/>
          </w:rPr>
          <w:t>iv</w:t>
        </w:r>
        <w:r w:rsidR="00351925">
          <w:rPr>
            <w:noProof/>
            <w:webHidden/>
          </w:rPr>
          <w:fldChar w:fldCharType="end"/>
        </w:r>
      </w:hyperlink>
    </w:p>
    <w:p w14:paraId="2FCF2EBC" w14:textId="77777777" w:rsidR="00351925" w:rsidRPr="00C56E9E" w:rsidRDefault="00CD5225">
      <w:pPr>
        <w:pStyle w:val="Abbildungsverzeichnis"/>
        <w:tabs>
          <w:tab w:val="right" w:leader="dot" w:pos="9050"/>
        </w:tabs>
        <w:rPr>
          <w:rFonts w:ascii="Calibri" w:hAnsi="Calibri"/>
          <w:noProof/>
          <w:sz w:val="22"/>
        </w:rPr>
      </w:pPr>
      <w:hyperlink w:anchor="_Toc349901764" w:history="1">
        <w:r w:rsidR="00351925" w:rsidRPr="00DB2D84">
          <w:rPr>
            <w:rStyle w:val="Hyperlink"/>
            <w:noProof/>
          </w:rPr>
          <w:t>Anhang 7: Einbinden der Bibliothek - Einstellung 1</w:t>
        </w:r>
        <w:r w:rsidR="00351925">
          <w:rPr>
            <w:noProof/>
            <w:webHidden/>
          </w:rPr>
          <w:tab/>
        </w:r>
        <w:r w:rsidR="00351925">
          <w:rPr>
            <w:noProof/>
            <w:webHidden/>
          </w:rPr>
          <w:fldChar w:fldCharType="begin"/>
        </w:r>
        <w:r w:rsidR="00351925">
          <w:rPr>
            <w:noProof/>
            <w:webHidden/>
          </w:rPr>
          <w:instrText xml:space="preserve"> PAGEREF _Toc349901764 \h </w:instrText>
        </w:r>
        <w:r w:rsidR="00351925">
          <w:rPr>
            <w:noProof/>
            <w:webHidden/>
          </w:rPr>
        </w:r>
        <w:r w:rsidR="00351925">
          <w:rPr>
            <w:noProof/>
            <w:webHidden/>
          </w:rPr>
          <w:fldChar w:fldCharType="separate"/>
        </w:r>
        <w:r w:rsidR="00351925">
          <w:rPr>
            <w:noProof/>
            <w:webHidden/>
          </w:rPr>
          <w:t>v</w:t>
        </w:r>
        <w:r w:rsidR="00351925">
          <w:rPr>
            <w:noProof/>
            <w:webHidden/>
          </w:rPr>
          <w:fldChar w:fldCharType="end"/>
        </w:r>
      </w:hyperlink>
    </w:p>
    <w:p w14:paraId="3A40BB63" w14:textId="77777777" w:rsidR="00351925" w:rsidRPr="00C56E9E" w:rsidRDefault="00CD5225">
      <w:pPr>
        <w:pStyle w:val="Abbildungsverzeichnis"/>
        <w:tabs>
          <w:tab w:val="right" w:leader="dot" w:pos="9050"/>
        </w:tabs>
        <w:rPr>
          <w:rFonts w:ascii="Calibri" w:hAnsi="Calibri"/>
          <w:noProof/>
          <w:sz w:val="22"/>
        </w:rPr>
      </w:pPr>
      <w:hyperlink w:anchor="_Toc349901765" w:history="1">
        <w:r w:rsidR="00351925" w:rsidRPr="00DB2D84">
          <w:rPr>
            <w:rStyle w:val="Hyperlink"/>
            <w:noProof/>
          </w:rPr>
          <w:t>Anhang 8: Einbinden der Bibliothek - Einstellung 2</w:t>
        </w:r>
        <w:r w:rsidR="00351925">
          <w:rPr>
            <w:noProof/>
            <w:webHidden/>
          </w:rPr>
          <w:tab/>
        </w:r>
        <w:r w:rsidR="00351925">
          <w:rPr>
            <w:noProof/>
            <w:webHidden/>
          </w:rPr>
          <w:fldChar w:fldCharType="begin"/>
        </w:r>
        <w:r w:rsidR="00351925">
          <w:rPr>
            <w:noProof/>
            <w:webHidden/>
          </w:rPr>
          <w:instrText xml:space="preserve"> PAGEREF _Toc349901765 \h </w:instrText>
        </w:r>
        <w:r w:rsidR="00351925">
          <w:rPr>
            <w:noProof/>
            <w:webHidden/>
          </w:rPr>
        </w:r>
        <w:r w:rsidR="00351925">
          <w:rPr>
            <w:noProof/>
            <w:webHidden/>
          </w:rPr>
          <w:fldChar w:fldCharType="separate"/>
        </w:r>
        <w:r w:rsidR="00351925">
          <w:rPr>
            <w:noProof/>
            <w:webHidden/>
          </w:rPr>
          <w:t>v</w:t>
        </w:r>
        <w:r w:rsidR="00351925">
          <w:rPr>
            <w:noProof/>
            <w:webHidden/>
          </w:rPr>
          <w:fldChar w:fldCharType="end"/>
        </w:r>
      </w:hyperlink>
    </w:p>
    <w:p w14:paraId="60619DAE" w14:textId="77777777" w:rsidR="00351925" w:rsidRPr="00C56E9E" w:rsidRDefault="00CD5225">
      <w:pPr>
        <w:pStyle w:val="Abbildungsverzeichnis"/>
        <w:tabs>
          <w:tab w:val="right" w:leader="dot" w:pos="9050"/>
        </w:tabs>
        <w:rPr>
          <w:rFonts w:ascii="Calibri" w:hAnsi="Calibri"/>
          <w:noProof/>
          <w:sz w:val="22"/>
        </w:rPr>
      </w:pPr>
      <w:hyperlink w:anchor="_Toc349901766" w:history="1">
        <w:r w:rsidR="00351925" w:rsidRPr="00DB2D84">
          <w:rPr>
            <w:rStyle w:val="Hyperlink"/>
            <w:noProof/>
          </w:rPr>
          <w:t>Anhang 9: Einbinden der Bibliothek - Einstellung 3</w:t>
        </w:r>
        <w:r w:rsidR="00351925">
          <w:rPr>
            <w:noProof/>
            <w:webHidden/>
          </w:rPr>
          <w:tab/>
        </w:r>
        <w:r w:rsidR="00351925">
          <w:rPr>
            <w:noProof/>
            <w:webHidden/>
          </w:rPr>
          <w:fldChar w:fldCharType="begin"/>
        </w:r>
        <w:r w:rsidR="00351925">
          <w:rPr>
            <w:noProof/>
            <w:webHidden/>
          </w:rPr>
          <w:instrText xml:space="preserve"> PAGEREF _Toc349901766 \h </w:instrText>
        </w:r>
        <w:r w:rsidR="00351925">
          <w:rPr>
            <w:noProof/>
            <w:webHidden/>
          </w:rPr>
        </w:r>
        <w:r w:rsidR="00351925">
          <w:rPr>
            <w:noProof/>
            <w:webHidden/>
          </w:rPr>
          <w:fldChar w:fldCharType="separate"/>
        </w:r>
        <w:r w:rsidR="00351925">
          <w:rPr>
            <w:noProof/>
            <w:webHidden/>
          </w:rPr>
          <w:t>vi</w:t>
        </w:r>
        <w:r w:rsidR="00351925">
          <w:rPr>
            <w:noProof/>
            <w:webHidden/>
          </w:rPr>
          <w:fldChar w:fldCharType="end"/>
        </w:r>
      </w:hyperlink>
    </w:p>
    <w:p w14:paraId="1BEAF873" w14:textId="77777777" w:rsidR="00351925" w:rsidRPr="00C56E9E" w:rsidRDefault="00CD5225">
      <w:pPr>
        <w:pStyle w:val="Abbildungsverzeichnis"/>
        <w:tabs>
          <w:tab w:val="right" w:leader="dot" w:pos="9050"/>
        </w:tabs>
        <w:rPr>
          <w:rFonts w:ascii="Calibri" w:hAnsi="Calibri"/>
          <w:noProof/>
          <w:sz w:val="22"/>
        </w:rPr>
      </w:pPr>
      <w:hyperlink w:anchor="_Toc349901767" w:history="1">
        <w:r w:rsidR="00351925" w:rsidRPr="00DB2D84">
          <w:rPr>
            <w:rStyle w:val="Hyperlink"/>
            <w:noProof/>
          </w:rPr>
          <w:t>Anhang 10: TaylorPLib.i</w:t>
        </w:r>
        <w:r w:rsidR="00351925">
          <w:rPr>
            <w:noProof/>
            <w:webHidden/>
          </w:rPr>
          <w:tab/>
        </w:r>
        <w:r w:rsidR="00351925">
          <w:rPr>
            <w:noProof/>
            <w:webHidden/>
          </w:rPr>
          <w:fldChar w:fldCharType="begin"/>
        </w:r>
        <w:r w:rsidR="00351925">
          <w:rPr>
            <w:noProof/>
            <w:webHidden/>
          </w:rPr>
          <w:instrText xml:space="preserve"> PAGEREF _Toc349901767 \h </w:instrText>
        </w:r>
        <w:r w:rsidR="00351925">
          <w:rPr>
            <w:noProof/>
            <w:webHidden/>
          </w:rPr>
        </w:r>
        <w:r w:rsidR="00351925">
          <w:rPr>
            <w:noProof/>
            <w:webHidden/>
          </w:rPr>
          <w:fldChar w:fldCharType="separate"/>
        </w:r>
        <w:r w:rsidR="00351925">
          <w:rPr>
            <w:noProof/>
            <w:webHidden/>
          </w:rPr>
          <w:t>vii</w:t>
        </w:r>
        <w:r w:rsidR="00351925">
          <w:rPr>
            <w:noProof/>
            <w:webHidden/>
          </w:rPr>
          <w:fldChar w:fldCharType="end"/>
        </w:r>
      </w:hyperlink>
    </w:p>
    <w:p w14:paraId="204A1E42" w14:textId="77777777" w:rsidR="008A2407" w:rsidRDefault="008A2407" w:rsidP="00231ABF">
      <w:pPr>
        <w:pStyle w:val="Abbildungsverzeichnis"/>
        <w:tabs>
          <w:tab w:val="right" w:leader="dot" w:pos="9050"/>
        </w:tabs>
        <w:rPr>
          <w:szCs w:val="24"/>
        </w:rPr>
      </w:pPr>
      <w:r>
        <w:rPr>
          <w:szCs w:val="24"/>
        </w:rPr>
        <w:fldChar w:fldCharType="end"/>
      </w:r>
    </w:p>
    <w:p w14:paraId="56779295" w14:textId="77777777" w:rsidR="00231ABF" w:rsidRDefault="00231ABF" w:rsidP="008A2407">
      <w:pPr>
        <w:pStyle w:val="Anhang1"/>
        <w:rPr>
          <w:sz w:val="24"/>
          <w:szCs w:val="24"/>
        </w:rPr>
        <w:sectPr w:rsidR="00231ABF" w:rsidSect="00C0437A">
          <w:pgSz w:w="11906" w:h="16838" w:code="9"/>
          <w:pgMar w:top="964" w:right="1134" w:bottom="1021" w:left="1712" w:header="720" w:footer="720" w:gutter="0"/>
          <w:pgNumType w:fmt="upperRoman" w:start="7"/>
          <w:cols w:space="720"/>
          <w:docGrid w:linePitch="272"/>
        </w:sectPr>
      </w:pPr>
    </w:p>
    <w:p w14:paraId="443F3858" w14:textId="77777777" w:rsidR="009316FF" w:rsidRDefault="008A2407" w:rsidP="008A2407">
      <w:pPr>
        <w:pStyle w:val="Anhang1"/>
        <w:rPr>
          <w:sz w:val="24"/>
          <w:szCs w:val="24"/>
        </w:rPr>
      </w:pPr>
      <w:bookmarkStart w:id="284" w:name="_Toc349901758"/>
      <w:r>
        <w:rPr>
          <w:sz w:val="24"/>
          <w:szCs w:val="24"/>
        </w:rPr>
        <w:t>A</w:t>
      </w:r>
      <w:r w:rsidR="009316FF">
        <w:rPr>
          <w:sz w:val="24"/>
          <w:szCs w:val="24"/>
        </w:rPr>
        <w:t xml:space="preserve">nhang </w:t>
      </w:r>
      <w:r w:rsidR="00706EA4">
        <w:rPr>
          <w:sz w:val="24"/>
          <w:szCs w:val="24"/>
        </w:rPr>
        <w:t>1</w:t>
      </w:r>
      <w:r w:rsidR="009316FF">
        <w:rPr>
          <w:sz w:val="24"/>
          <w:szCs w:val="24"/>
        </w:rPr>
        <w:t>:</w:t>
      </w:r>
      <w:r w:rsidR="009316FF" w:rsidRPr="00744EDF">
        <w:rPr>
          <w:sz w:val="24"/>
          <w:szCs w:val="24"/>
        </w:rPr>
        <w:t xml:space="preserve"> </w:t>
      </w:r>
      <w:bookmarkEnd w:id="280"/>
      <w:bookmarkEnd w:id="281"/>
      <w:bookmarkEnd w:id="282"/>
      <w:bookmarkEnd w:id="283"/>
      <w:r w:rsidR="005C201F">
        <w:rPr>
          <w:sz w:val="24"/>
          <w:szCs w:val="24"/>
        </w:rPr>
        <w:t>Klassendiagramm Matrix</w:t>
      </w:r>
      <w:bookmarkEnd w:id="284"/>
    </w:p>
    <w:p w14:paraId="4861561E" w14:textId="77777777" w:rsidR="005C201F" w:rsidRDefault="00051C74" w:rsidP="00F94601">
      <w:pPr>
        <w:pStyle w:val="StandardPTB"/>
      </w:pPr>
      <w:r>
        <w:rPr>
          <w:noProof/>
          <w:lang w:eastAsia="de-DE"/>
        </w:rPr>
        <w:drawing>
          <wp:inline distT="0" distB="0" distL="0" distR="0">
            <wp:extent cx="2647950" cy="7944485"/>
            <wp:effectExtent l="19050" t="19050" r="19050" b="18415"/>
            <wp:docPr id="14" name="Bild 14" descr="ClassDiagram_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assDiagram_Matrix"/>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47950" cy="7944485"/>
                    </a:xfrm>
                    <a:prstGeom prst="rect">
                      <a:avLst/>
                    </a:prstGeom>
                    <a:noFill/>
                    <a:ln w="6350" cmpd="sng">
                      <a:solidFill>
                        <a:srgbClr val="000000"/>
                      </a:solidFill>
                      <a:miter lim="800000"/>
                      <a:headEnd/>
                      <a:tailEnd/>
                    </a:ln>
                    <a:effectLst/>
                  </pic:spPr>
                </pic:pic>
              </a:graphicData>
            </a:graphic>
          </wp:inline>
        </w:drawing>
      </w:r>
    </w:p>
    <w:p w14:paraId="5931A80B" w14:textId="77777777" w:rsidR="00F94601" w:rsidRPr="00F94601" w:rsidRDefault="00F94601" w:rsidP="00F94601">
      <w:pPr>
        <w:pStyle w:val="StandardPTB"/>
      </w:pPr>
    </w:p>
    <w:p w14:paraId="6108A475" w14:textId="77777777" w:rsidR="005C201F" w:rsidRDefault="005C201F" w:rsidP="005C201F">
      <w:pPr>
        <w:pStyle w:val="Anhang1"/>
        <w:rPr>
          <w:sz w:val="24"/>
          <w:szCs w:val="24"/>
        </w:rPr>
      </w:pPr>
      <w:bookmarkStart w:id="285" w:name="_Toc349901759"/>
      <w:r>
        <w:rPr>
          <w:sz w:val="24"/>
          <w:szCs w:val="24"/>
        </w:rPr>
        <w:t>Anhang 2:</w:t>
      </w:r>
      <w:r w:rsidRPr="00744EDF">
        <w:rPr>
          <w:sz w:val="24"/>
          <w:szCs w:val="24"/>
        </w:rPr>
        <w:t xml:space="preserve"> </w:t>
      </w:r>
      <w:r>
        <w:rPr>
          <w:sz w:val="24"/>
          <w:szCs w:val="24"/>
        </w:rPr>
        <w:t>Klassendiagramm Polynomial</w:t>
      </w:r>
      <w:bookmarkEnd w:id="285"/>
    </w:p>
    <w:p w14:paraId="2399FD03" w14:textId="77777777" w:rsidR="005C201F" w:rsidRDefault="00051C74" w:rsidP="00F94601">
      <w:pPr>
        <w:pStyle w:val="StandardPTB"/>
      </w:pPr>
      <w:r>
        <w:rPr>
          <w:noProof/>
          <w:lang w:eastAsia="de-DE"/>
        </w:rPr>
        <w:drawing>
          <wp:inline distT="0" distB="0" distL="0" distR="0">
            <wp:extent cx="2647950" cy="7861300"/>
            <wp:effectExtent l="19050" t="19050" r="19050" b="25400"/>
            <wp:docPr id="15" name="Bild 15" descr="ClassDiagram_Polynom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assDiagram_Polynomia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47950" cy="7861300"/>
                    </a:xfrm>
                    <a:prstGeom prst="rect">
                      <a:avLst/>
                    </a:prstGeom>
                    <a:noFill/>
                    <a:ln w="6350" cmpd="sng">
                      <a:solidFill>
                        <a:srgbClr val="000000"/>
                      </a:solidFill>
                      <a:miter lim="800000"/>
                      <a:headEnd/>
                      <a:tailEnd/>
                    </a:ln>
                    <a:effectLst/>
                  </pic:spPr>
                </pic:pic>
              </a:graphicData>
            </a:graphic>
          </wp:inline>
        </w:drawing>
      </w:r>
    </w:p>
    <w:p w14:paraId="658C3421" w14:textId="77777777" w:rsidR="00F94601" w:rsidRDefault="00F94601" w:rsidP="00F94601">
      <w:pPr>
        <w:pStyle w:val="StandardPTB"/>
      </w:pPr>
    </w:p>
    <w:p w14:paraId="4EB8C03C" w14:textId="77777777" w:rsidR="005C201F" w:rsidRDefault="005C201F" w:rsidP="005C201F">
      <w:pPr>
        <w:pStyle w:val="Anhang1"/>
        <w:rPr>
          <w:sz w:val="24"/>
          <w:szCs w:val="24"/>
        </w:rPr>
      </w:pPr>
      <w:bookmarkStart w:id="286" w:name="_Toc349901760"/>
      <w:r>
        <w:rPr>
          <w:sz w:val="24"/>
          <w:szCs w:val="24"/>
        </w:rPr>
        <w:t>Anhang 3:</w:t>
      </w:r>
      <w:r w:rsidRPr="00744EDF">
        <w:rPr>
          <w:sz w:val="24"/>
          <w:szCs w:val="24"/>
        </w:rPr>
        <w:t xml:space="preserve"> </w:t>
      </w:r>
      <w:r>
        <w:rPr>
          <w:sz w:val="24"/>
          <w:szCs w:val="24"/>
        </w:rPr>
        <w:t>Klassendiagramm MathException</w:t>
      </w:r>
      <w:bookmarkEnd w:id="286"/>
    </w:p>
    <w:p w14:paraId="20B3AD5E" w14:textId="77777777" w:rsidR="005C201F" w:rsidRDefault="00051C74" w:rsidP="00F94601">
      <w:pPr>
        <w:pStyle w:val="StandardPTB"/>
      </w:pPr>
      <w:r>
        <w:rPr>
          <w:noProof/>
          <w:lang w:eastAsia="de-DE"/>
        </w:rPr>
        <w:drawing>
          <wp:inline distT="0" distB="0" distL="0" distR="0">
            <wp:extent cx="2363470" cy="1840865"/>
            <wp:effectExtent l="19050" t="19050" r="17780" b="26035"/>
            <wp:docPr id="16" name="Bild 16" descr="ClassDiagram_Math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assDiagram_MathExcep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3470" cy="1840865"/>
                    </a:xfrm>
                    <a:prstGeom prst="rect">
                      <a:avLst/>
                    </a:prstGeom>
                    <a:noFill/>
                    <a:ln w="6350" cmpd="sng">
                      <a:solidFill>
                        <a:srgbClr val="000000"/>
                      </a:solidFill>
                      <a:miter lim="800000"/>
                      <a:headEnd/>
                      <a:tailEnd/>
                    </a:ln>
                    <a:effectLst/>
                  </pic:spPr>
                </pic:pic>
              </a:graphicData>
            </a:graphic>
          </wp:inline>
        </w:drawing>
      </w:r>
    </w:p>
    <w:p w14:paraId="280EB462" w14:textId="77777777" w:rsidR="00D41BB8" w:rsidRDefault="00D41BB8" w:rsidP="00F94601">
      <w:pPr>
        <w:pStyle w:val="StandardPTB"/>
      </w:pPr>
    </w:p>
    <w:p w14:paraId="572AE725" w14:textId="77777777" w:rsidR="00D13B98" w:rsidRDefault="00D13B98" w:rsidP="00D13B98">
      <w:pPr>
        <w:pStyle w:val="Anhang1"/>
        <w:rPr>
          <w:sz w:val="24"/>
          <w:szCs w:val="24"/>
        </w:rPr>
      </w:pPr>
      <w:bookmarkStart w:id="287" w:name="_Toc349901761"/>
      <w:r>
        <w:rPr>
          <w:sz w:val="24"/>
          <w:szCs w:val="24"/>
        </w:rPr>
        <w:t>Anhang 4:</w:t>
      </w:r>
      <w:r w:rsidRPr="00744EDF">
        <w:rPr>
          <w:sz w:val="24"/>
          <w:szCs w:val="24"/>
        </w:rPr>
        <w:t xml:space="preserve"> </w:t>
      </w:r>
      <w:r>
        <w:rPr>
          <w:sz w:val="24"/>
          <w:szCs w:val="24"/>
        </w:rPr>
        <w:t>Einstellungen Google C++ Testing Framework</w:t>
      </w:r>
      <w:bookmarkEnd w:id="287"/>
    </w:p>
    <w:p w14:paraId="23F26497" w14:textId="77777777" w:rsidR="00D13B98" w:rsidRDefault="00051C74" w:rsidP="00D13B98">
      <w:pPr>
        <w:pStyle w:val="StandardPTB"/>
      </w:pPr>
      <w:r>
        <w:rPr>
          <w:noProof/>
          <w:lang w:eastAsia="de-DE"/>
        </w:rPr>
        <w:drawing>
          <wp:inline distT="0" distB="0" distL="0" distR="0">
            <wp:extent cx="5747385" cy="3301365"/>
            <wp:effectExtent l="19050" t="19050" r="24765" b="13335"/>
            <wp:docPr id="17" name="Bild 17" descr="Codegenerie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degenerieru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47385" cy="3301365"/>
                    </a:xfrm>
                    <a:prstGeom prst="rect">
                      <a:avLst/>
                    </a:prstGeom>
                    <a:noFill/>
                    <a:ln w="6350" cmpd="sng">
                      <a:solidFill>
                        <a:srgbClr val="000000"/>
                      </a:solidFill>
                      <a:miter lim="800000"/>
                      <a:headEnd/>
                      <a:tailEnd/>
                    </a:ln>
                    <a:effectLst/>
                  </pic:spPr>
                </pic:pic>
              </a:graphicData>
            </a:graphic>
          </wp:inline>
        </w:drawing>
      </w:r>
    </w:p>
    <w:p w14:paraId="2509A8C8" w14:textId="77777777" w:rsidR="002C320B" w:rsidRDefault="002C320B" w:rsidP="00F94601">
      <w:pPr>
        <w:pStyle w:val="StandardPTB"/>
      </w:pPr>
    </w:p>
    <w:p w14:paraId="7E9CD5C5" w14:textId="77777777" w:rsidR="002C320B" w:rsidRDefault="00D13B98" w:rsidP="002C320B">
      <w:pPr>
        <w:pStyle w:val="Anhang1"/>
        <w:rPr>
          <w:sz w:val="24"/>
          <w:szCs w:val="24"/>
        </w:rPr>
      </w:pPr>
      <w:r>
        <w:rPr>
          <w:sz w:val="24"/>
          <w:szCs w:val="24"/>
        </w:rPr>
        <w:br w:type="page"/>
      </w:r>
      <w:bookmarkStart w:id="288" w:name="_Toc349901762"/>
      <w:r w:rsidR="002C320B">
        <w:rPr>
          <w:sz w:val="24"/>
          <w:szCs w:val="24"/>
        </w:rPr>
        <w:t xml:space="preserve">Anhang </w:t>
      </w:r>
      <w:r>
        <w:rPr>
          <w:sz w:val="24"/>
          <w:szCs w:val="24"/>
        </w:rPr>
        <w:t>5</w:t>
      </w:r>
      <w:r w:rsidR="002C320B">
        <w:rPr>
          <w:sz w:val="24"/>
          <w:szCs w:val="24"/>
        </w:rPr>
        <w:t>:</w:t>
      </w:r>
      <w:r w:rsidR="002C320B" w:rsidRPr="00744EDF">
        <w:rPr>
          <w:sz w:val="24"/>
          <w:szCs w:val="24"/>
        </w:rPr>
        <w:t xml:space="preserve"> </w:t>
      </w:r>
      <w:r w:rsidR="00D25EC4">
        <w:rPr>
          <w:sz w:val="24"/>
          <w:szCs w:val="24"/>
        </w:rPr>
        <w:t>Test - Nicht abgedeckter Code</w:t>
      </w:r>
      <w:bookmarkEnd w:id="288"/>
    </w:p>
    <w:p w14:paraId="61C1F3F4" w14:textId="77777777" w:rsidR="00D41BB8" w:rsidRDefault="00051C74" w:rsidP="00F94601">
      <w:pPr>
        <w:pStyle w:val="StandardPTB"/>
      </w:pPr>
      <w:r>
        <w:rPr>
          <w:noProof/>
          <w:lang w:eastAsia="de-DE"/>
        </w:rPr>
        <w:drawing>
          <wp:inline distT="0" distB="0" distL="0" distR="0">
            <wp:extent cx="5747385" cy="3503295"/>
            <wp:effectExtent l="19050" t="19050" r="24765" b="20955"/>
            <wp:docPr id="18" name="Bild 18" descr="Example_Not_Coveraged_By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ample_Not_Coveraged_By_Tes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7385" cy="3503295"/>
                    </a:xfrm>
                    <a:prstGeom prst="rect">
                      <a:avLst/>
                    </a:prstGeom>
                    <a:noFill/>
                    <a:ln w="6350" cmpd="sng">
                      <a:solidFill>
                        <a:srgbClr val="000000"/>
                      </a:solidFill>
                      <a:miter lim="800000"/>
                      <a:headEnd/>
                      <a:tailEnd/>
                    </a:ln>
                    <a:effectLst/>
                  </pic:spPr>
                </pic:pic>
              </a:graphicData>
            </a:graphic>
          </wp:inline>
        </w:drawing>
      </w:r>
    </w:p>
    <w:p w14:paraId="68B8CE8D" w14:textId="77777777" w:rsidR="002C320B" w:rsidRDefault="002C320B" w:rsidP="00F94601">
      <w:pPr>
        <w:pStyle w:val="StandardPTB"/>
      </w:pPr>
    </w:p>
    <w:p w14:paraId="14D8DB2E" w14:textId="77777777" w:rsidR="004263B8" w:rsidRPr="004263B8" w:rsidRDefault="00D13B98" w:rsidP="004263B8">
      <w:pPr>
        <w:pStyle w:val="Anhang1"/>
        <w:rPr>
          <w:sz w:val="24"/>
          <w:szCs w:val="24"/>
          <w:lang w:val="en-US"/>
        </w:rPr>
      </w:pPr>
      <w:bookmarkStart w:id="289" w:name="_Toc349901763"/>
      <w:r>
        <w:rPr>
          <w:sz w:val="24"/>
          <w:szCs w:val="24"/>
          <w:lang w:val="en-US"/>
        </w:rPr>
        <w:t>Anhang 6</w:t>
      </w:r>
      <w:r w:rsidR="004263B8" w:rsidRPr="004263B8">
        <w:rPr>
          <w:sz w:val="24"/>
          <w:szCs w:val="24"/>
          <w:lang w:val="en-US"/>
        </w:rPr>
        <w:t>: Test - Code Coverage C#</w:t>
      </w:r>
      <w:bookmarkEnd w:id="289"/>
    </w:p>
    <w:p w14:paraId="5E5D3306" w14:textId="77777777" w:rsidR="004263B8" w:rsidRDefault="00051C74" w:rsidP="004263B8">
      <w:r>
        <w:rPr>
          <w:noProof/>
          <w:lang w:eastAsia="de-DE"/>
        </w:rPr>
        <w:drawing>
          <wp:inline distT="0" distB="0" distL="0" distR="0">
            <wp:extent cx="5747385" cy="1139825"/>
            <wp:effectExtent l="19050" t="19050" r="24765" b="22225"/>
            <wp:docPr id="19" name="Bild 19" descr="Complete_Code_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lete_Code_Cover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7385" cy="1139825"/>
                    </a:xfrm>
                    <a:prstGeom prst="rect">
                      <a:avLst/>
                    </a:prstGeom>
                    <a:noFill/>
                    <a:ln w="6350" cmpd="sng">
                      <a:solidFill>
                        <a:srgbClr val="000000"/>
                      </a:solidFill>
                      <a:miter lim="800000"/>
                      <a:headEnd/>
                      <a:tailEnd/>
                    </a:ln>
                    <a:effectLst/>
                  </pic:spPr>
                </pic:pic>
              </a:graphicData>
            </a:graphic>
          </wp:inline>
        </w:drawing>
      </w:r>
    </w:p>
    <w:p w14:paraId="387B59AD" w14:textId="77777777" w:rsidR="004263B8" w:rsidRDefault="004263B8" w:rsidP="004263B8"/>
    <w:p w14:paraId="6F2C1C49" w14:textId="77777777" w:rsidR="00DE3E65" w:rsidRDefault="00DE3E65" w:rsidP="00DE3E65">
      <w:pPr>
        <w:pStyle w:val="Anhang1"/>
        <w:rPr>
          <w:sz w:val="24"/>
          <w:szCs w:val="24"/>
        </w:rPr>
      </w:pPr>
      <w:bookmarkStart w:id="290" w:name="_Toc349901764"/>
      <w:r>
        <w:rPr>
          <w:sz w:val="24"/>
          <w:szCs w:val="24"/>
        </w:rPr>
        <w:t xml:space="preserve">Anhang </w:t>
      </w:r>
      <w:r w:rsidR="00D13B98">
        <w:rPr>
          <w:sz w:val="24"/>
          <w:szCs w:val="24"/>
        </w:rPr>
        <w:t>7</w:t>
      </w:r>
      <w:r>
        <w:rPr>
          <w:sz w:val="24"/>
          <w:szCs w:val="24"/>
        </w:rPr>
        <w:t>:</w:t>
      </w:r>
      <w:r w:rsidRPr="00744EDF">
        <w:rPr>
          <w:sz w:val="24"/>
          <w:szCs w:val="24"/>
        </w:rPr>
        <w:t xml:space="preserve"> </w:t>
      </w:r>
      <w:r>
        <w:rPr>
          <w:sz w:val="24"/>
          <w:szCs w:val="24"/>
        </w:rPr>
        <w:t>Einbinden der Bibliothek - Einstellung 1</w:t>
      </w:r>
      <w:bookmarkEnd w:id="290"/>
    </w:p>
    <w:p w14:paraId="0A45FF94" w14:textId="77777777" w:rsidR="00DE3E65" w:rsidRDefault="00051C74" w:rsidP="00DE3E65">
      <w:pPr>
        <w:pStyle w:val="StandardPTB"/>
      </w:pPr>
      <w:r>
        <w:rPr>
          <w:noProof/>
          <w:lang w:eastAsia="de-DE"/>
        </w:rPr>
        <w:drawing>
          <wp:inline distT="0" distB="0" distL="0" distR="0">
            <wp:extent cx="5296535" cy="3764280"/>
            <wp:effectExtent l="19050" t="19050" r="18415" b="26670"/>
            <wp:docPr id="20" name="Bild 20" descr="Einstellun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instellung_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96535" cy="3764280"/>
                    </a:xfrm>
                    <a:prstGeom prst="rect">
                      <a:avLst/>
                    </a:prstGeom>
                    <a:noFill/>
                    <a:ln w="6350" cmpd="sng">
                      <a:solidFill>
                        <a:srgbClr val="000000"/>
                      </a:solidFill>
                      <a:miter lim="800000"/>
                      <a:headEnd/>
                      <a:tailEnd/>
                    </a:ln>
                    <a:effectLst/>
                  </pic:spPr>
                </pic:pic>
              </a:graphicData>
            </a:graphic>
          </wp:inline>
        </w:drawing>
      </w:r>
    </w:p>
    <w:p w14:paraId="3A6A8956" w14:textId="77777777" w:rsidR="00B007A6" w:rsidRDefault="00B007A6" w:rsidP="00DE3E65">
      <w:pPr>
        <w:pStyle w:val="StandardPTB"/>
      </w:pPr>
    </w:p>
    <w:p w14:paraId="24238767" w14:textId="77777777" w:rsidR="00DE3E65" w:rsidRDefault="00DE3E65" w:rsidP="00DE3E65">
      <w:pPr>
        <w:pStyle w:val="Anhang1"/>
        <w:rPr>
          <w:sz w:val="24"/>
          <w:szCs w:val="24"/>
        </w:rPr>
      </w:pPr>
      <w:bookmarkStart w:id="291" w:name="_Toc349901765"/>
      <w:r>
        <w:rPr>
          <w:sz w:val="24"/>
          <w:szCs w:val="24"/>
        </w:rPr>
        <w:t xml:space="preserve">Anhang </w:t>
      </w:r>
      <w:r w:rsidR="00D13B98">
        <w:rPr>
          <w:sz w:val="24"/>
          <w:szCs w:val="24"/>
        </w:rPr>
        <w:t>8</w:t>
      </w:r>
      <w:r>
        <w:rPr>
          <w:sz w:val="24"/>
          <w:szCs w:val="24"/>
        </w:rPr>
        <w:t>:</w:t>
      </w:r>
      <w:r w:rsidRPr="00744EDF">
        <w:rPr>
          <w:sz w:val="24"/>
          <w:szCs w:val="24"/>
        </w:rPr>
        <w:t xml:space="preserve"> </w:t>
      </w:r>
      <w:r>
        <w:rPr>
          <w:sz w:val="24"/>
          <w:szCs w:val="24"/>
        </w:rPr>
        <w:t>Einbinden der Bibliothek - Einstellung 2</w:t>
      </w:r>
      <w:bookmarkEnd w:id="291"/>
    </w:p>
    <w:p w14:paraId="020E481F" w14:textId="77777777" w:rsidR="00DE3E65" w:rsidRDefault="00051C74" w:rsidP="00DE3E65">
      <w:pPr>
        <w:pStyle w:val="StandardPTB"/>
      </w:pPr>
      <w:r>
        <w:rPr>
          <w:noProof/>
          <w:lang w:eastAsia="de-DE"/>
        </w:rPr>
        <w:drawing>
          <wp:inline distT="0" distB="0" distL="0" distR="0">
            <wp:extent cx="5296535" cy="3764280"/>
            <wp:effectExtent l="19050" t="19050" r="18415" b="26670"/>
            <wp:docPr id="21" name="Bild 21" descr="Einstellun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instellung_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96535" cy="3764280"/>
                    </a:xfrm>
                    <a:prstGeom prst="rect">
                      <a:avLst/>
                    </a:prstGeom>
                    <a:noFill/>
                    <a:ln w="6350" cmpd="sng">
                      <a:solidFill>
                        <a:srgbClr val="000000"/>
                      </a:solidFill>
                      <a:miter lim="800000"/>
                      <a:headEnd/>
                      <a:tailEnd/>
                    </a:ln>
                    <a:effectLst/>
                  </pic:spPr>
                </pic:pic>
              </a:graphicData>
            </a:graphic>
          </wp:inline>
        </w:drawing>
      </w:r>
    </w:p>
    <w:p w14:paraId="78F18E99" w14:textId="77777777" w:rsidR="00D41BB8" w:rsidRDefault="00D41BB8" w:rsidP="00DE3E65">
      <w:pPr>
        <w:pStyle w:val="StandardPTB"/>
      </w:pPr>
    </w:p>
    <w:p w14:paraId="65F86C68" w14:textId="77777777" w:rsidR="00DE3E65" w:rsidRDefault="00DE3E65" w:rsidP="00DE3E65">
      <w:pPr>
        <w:pStyle w:val="Anhang1"/>
        <w:rPr>
          <w:sz w:val="24"/>
          <w:szCs w:val="24"/>
        </w:rPr>
      </w:pPr>
      <w:bookmarkStart w:id="292" w:name="_Toc349901766"/>
      <w:r>
        <w:rPr>
          <w:sz w:val="24"/>
          <w:szCs w:val="24"/>
        </w:rPr>
        <w:t xml:space="preserve">Anhang </w:t>
      </w:r>
      <w:r w:rsidR="00D13B98">
        <w:rPr>
          <w:sz w:val="24"/>
          <w:szCs w:val="24"/>
        </w:rPr>
        <w:t>9</w:t>
      </w:r>
      <w:r>
        <w:rPr>
          <w:sz w:val="24"/>
          <w:szCs w:val="24"/>
        </w:rPr>
        <w:t>:</w:t>
      </w:r>
      <w:r w:rsidRPr="00744EDF">
        <w:rPr>
          <w:sz w:val="24"/>
          <w:szCs w:val="24"/>
        </w:rPr>
        <w:t xml:space="preserve"> </w:t>
      </w:r>
      <w:r>
        <w:rPr>
          <w:sz w:val="24"/>
          <w:szCs w:val="24"/>
        </w:rPr>
        <w:t>Einbinden der Bibliothek - Einstellung 3</w:t>
      </w:r>
      <w:bookmarkEnd w:id="292"/>
    </w:p>
    <w:p w14:paraId="0663C70C" w14:textId="77777777" w:rsidR="00DE3E65" w:rsidRDefault="00051C74" w:rsidP="009C736B">
      <w:pPr>
        <w:pStyle w:val="StandardPTB"/>
        <w:rPr>
          <w:szCs w:val="24"/>
        </w:rPr>
      </w:pPr>
      <w:r>
        <w:rPr>
          <w:noProof/>
          <w:szCs w:val="24"/>
          <w:lang w:eastAsia="de-DE"/>
        </w:rPr>
        <w:drawing>
          <wp:inline distT="0" distB="0" distL="0" distR="0">
            <wp:extent cx="5307965" cy="3764280"/>
            <wp:effectExtent l="19050" t="19050" r="26035" b="26670"/>
            <wp:docPr id="22" name="Bild 22" descr="Einstellung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instellung_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07965" cy="3764280"/>
                    </a:xfrm>
                    <a:prstGeom prst="rect">
                      <a:avLst/>
                    </a:prstGeom>
                    <a:noFill/>
                    <a:ln w="6350" cmpd="sng">
                      <a:solidFill>
                        <a:srgbClr val="000000"/>
                      </a:solidFill>
                      <a:miter lim="800000"/>
                      <a:headEnd/>
                      <a:tailEnd/>
                    </a:ln>
                    <a:effectLst/>
                  </pic:spPr>
                </pic:pic>
              </a:graphicData>
            </a:graphic>
          </wp:inline>
        </w:drawing>
      </w:r>
    </w:p>
    <w:p w14:paraId="3CD7D51A" w14:textId="77777777" w:rsidR="0058004A" w:rsidRDefault="0058004A" w:rsidP="0058004A">
      <w:pPr>
        <w:pStyle w:val="Anhang1"/>
        <w:rPr>
          <w:sz w:val="24"/>
          <w:szCs w:val="24"/>
        </w:rPr>
      </w:pPr>
      <w:r>
        <w:rPr>
          <w:szCs w:val="24"/>
        </w:rPr>
        <w:br w:type="page"/>
      </w:r>
      <w:bookmarkStart w:id="293" w:name="_Toc349901767"/>
      <w:r>
        <w:rPr>
          <w:sz w:val="24"/>
          <w:szCs w:val="24"/>
        </w:rPr>
        <w:t>Anhang 10:</w:t>
      </w:r>
      <w:r w:rsidRPr="00744EDF">
        <w:rPr>
          <w:sz w:val="24"/>
          <w:szCs w:val="24"/>
        </w:rPr>
        <w:t xml:space="preserve"> </w:t>
      </w:r>
      <w:r>
        <w:rPr>
          <w:sz w:val="24"/>
          <w:szCs w:val="24"/>
        </w:rPr>
        <w:t>TaylorPLib.i</w:t>
      </w:r>
      <w:bookmarkEnd w:id="29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58004A" w:rsidRPr="0058004A" w14:paraId="4769AAB5" w14:textId="77777777" w:rsidTr="000C7A1E">
        <w:trPr>
          <w:trHeight w:val="495"/>
        </w:trPr>
        <w:tc>
          <w:tcPr>
            <w:tcW w:w="9092" w:type="dxa"/>
            <w:tcBorders>
              <w:top w:val="single" w:sz="4" w:space="0" w:color="auto"/>
            </w:tcBorders>
            <w:shd w:val="clear" w:color="auto" w:fill="auto"/>
            <w:vAlign w:val="bottom"/>
          </w:tcPr>
          <w:p w14:paraId="3F1713B2" w14:textId="77777777"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color w:val="008000"/>
                <w:sz w:val="19"/>
                <w:szCs w:val="19"/>
                <w:lang w:val="en-US"/>
              </w:rPr>
              <w:t>/* File : TaylorPLib.i */</w:t>
            </w:r>
          </w:p>
          <w:p w14:paraId="735B77EA" w14:textId="77777777"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%module TaylorPLib</w:t>
            </w:r>
          </w:p>
          <w:p w14:paraId="17144D90" w14:textId="77777777" w:rsidR="0058004A" w:rsidRPr="0058004A" w:rsidRDefault="0058004A" w:rsidP="0058004A">
            <w:pPr>
              <w:autoSpaceDE w:val="0"/>
              <w:autoSpaceDN w:val="0"/>
              <w:adjustRightInd w:val="0"/>
              <w:rPr>
                <w:rFonts w:ascii="Consolas" w:hAnsi="Consolas" w:cs="Consolas"/>
                <w:sz w:val="19"/>
                <w:szCs w:val="19"/>
                <w:lang w:val="en-US"/>
              </w:rPr>
            </w:pPr>
          </w:p>
          <w:p w14:paraId="00F0430A" w14:textId="77777777"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w:t>
            </w:r>
          </w:p>
          <w:p w14:paraId="1C48932D" w14:textId="77777777"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color w:val="0000FF"/>
                <w:sz w:val="19"/>
                <w:szCs w:val="19"/>
                <w:lang w:val="en-US"/>
              </w:rPr>
              <w:t>#include</w:t>
            </w:r>
            <w:r w:rsidRPr="0058004A">
              <w:rPr>
                <w:rFonts w:ascii="Consolas" w:hAnsi="Consolas" w:cs="Consolas"/>
                <w:sz w:val="19"/>
                <w:szCs w:val="19"/>
                <w:lang w:val="en-US"/>
              </w:rPr>
              <w:t xml:space="preserve"> </w:t>
            </w:r>
            <w:r w:rsidRPr="0058004A">
              <w:rPr>
                <w:rFonts w:ascii="Consolas" w:hAnsi="Consolas" w:cs="Consolas"/>
                <w:color w:val="A31515"/>
                <w:sz w:val="19"/>
                <w:szCs w:val="19"/>
                <w:lang w:val="en-US"/>
              </w:rPr>
              <w:t>"..\src\TaylorPLib.h"</w:t>
            </w:r>
          </w:p>
          <w:p w14:paraId="2742F633" w14:textId="77777777"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w:t>
            </w:r>
          </w:p>
          <w:p w14:paraId="4EEBC121" w14:textId="77777777" w:rsidR="0058004A" w:rsidRPr="0058004A" w:rsidRDefault="0058004A" w:rsidP="0058004A">
            <w:pPr>
              <w:autoSpaceDE w:val="0"/>
              <w:autoSpaceDN w:val="0"/>
              <w:adjustRightInd w:val="0"/>
              <w:rPr>
                <w:rFonts w:ascii="Consolas" w:hAnsi="Consolas" w:cs="Consolas"/>
                <w:sz w:val="19"/>
                <w:szCs w:val="19"/>
                <w:lang w:val="en-US"/>
              </w:rPr>
            </w:pPr>
          </w:p>
          <w:p w14:paraId="455CF2D5" w14:textId="77777777"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color w:val="008000"/>
                <w:sz w:val="19"/>
                <w:szCs w:val="19"/>
                <w:lang w:val="en-US"/>
              </w:rPr>
              <w:t>/* Support for vector&lt;T&gt; */</w:t>
            </w:r>
          </w:p>
          <w:p w14:paraId="19DC9D76" w14:textId="77777777" w:rsidR="0058004A" w:rsidRPr="0058004A" w:rsidRDefault="0058004A" w:rsidP="0058004A">
            <w:pPr>
              <w:autoSpaceDE w:val="0"/>
              <w:autoSpaceDN w:val="0"/>
              <w:adjustRightInd w:val="0"/>
              <w:rPr>
                <w:rFonts w:ascii="Consolas" w:hAnsi="Consolas" w:cs="Consolas"/>
                <w:sz w:val="19"/>
                <w:szCs w:val="19"/>
                <w:lang w:val="en-US"/>
              </w:rPr>
            </w:pPr>
          </w:p>
          <w:p w14:paraId="3F9187AB" w14:textId="77777777"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 xml:space="preserve">%include </w:t>
            </w:r>
            <w:r w:rsidRPr="0058004A">
              <w:rPr>
                <w:rFonts w:ascii="Consolas" w:hAnsi="Consolas" w:cs="Consolas"/>
                <w:color w:val="A31515"/>
                <w:sz w:val="19"/>
                <w:szCs w:val="19"/>
                <w:lang w:val="en-US"/>
              </w:rPr>
              <w:t>"std_vector.i"</w:t>
            </w:r>
          </w:p>
          <w:p w14:paraId="4D0E6FC1" w14:textId="77777777" w:rsidR="0058004A" w:rsidRPr="0058004A" w:rsidRDefault="0058004A" w:rsidP="0058004A">
            <w:pPr>
              <w:autoSpaceDE w:val="0"/>
              <w:autoSpaceDN w:val="0"/>
              <w:adjustRightInd w:val="0"/>
              <w:rPr>
                <w:rFonts w:ascii="Consolas" w:hAnsi="Consolas" w:cs="Consolas"/>
                <w:sz w:val="19"/>
                <w:szCs w:val="19"/>
                <w:lang w:val="en-US"/>
              </w:rPr>
            </w:pPr>
          </w:p>
          <w:p w14:paraId="3DE227A4" w14:textId="77777777"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color w:val="0000FF"/>
                <w:sz w:val="19"/>
                <w:szCs w:val="19"/>
                <w:lang w:val="en-US"/>
              </w:rPr>
              <w:t>namespace</w:t>
            </w:r>
            <w:r w:rsidRPr="0058004A">
              <w:rPr>
                <w:rFonts w:ascii="Consolas" w:hAnsi="Consolas" w:cs="Consolas"/>
                <w:sz w:val="19"/>
                <w:szCs w:val="19"/>
                <w:lang w:val="en-US"/>
              </w:rPr>
              <w:t xml:space="preserve"> std {</w:t>
            </w:r>
          </w:p>
          <w:p w14:paraId="281780F7" w14:textId="77777777" w:rsidR="0058004A" w:rsidRPr="0058004A" w:rsidRDefault="0058004A" w:rsidP="0058004A">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sidRPr="0058004A">
              <w:rPr>
                <w:rFonts w:ascii="Consolas" w:hAnsi="Consolas" w:cs="Consolas"/>
                <w:sz w:val="19"/>
                <w:szCs w:val="19"/>
                <w:lang w:val="en-US"/>
              </w:rPr>
              <w:t>%</w:t>
            </w:r>
            <w:r w:rsidRPr="0058004A">
              <w:rPr>
                <w:rFonts w:ascii="Consolas" w:hAnsi="Consolas" w:cs="Consolas"/>
                <w:color w:val="0000FF"/>
                <w:sz w:val="19"/>
                <w:szCs w:val="19"/>
                <w:lang w:val="en-US"/>
              </w:rPr>
              <w:t>template</w:t>
            </w:r>
            <w:r w:rsidRPr="0058004A">
              <w:rPr>
                <w:rFonts w:ascii="Consolas" w:hAnsi="Consolas" w:cs="Consolas"/>
                <w:sz w:val="19"/>
                <w:szCs w:val="19"/>
                <w:lang w:val="en-US"/>
              </w:rPr>
              <w:t>(DoubleArray) vector&lt;</w:t>
            </w:r>
            <w:r w:rsidRPr="0058004A">
              <w:rPr>
                <w:rFonts w:ascii="Consolas" w:hAnsi="Consolas" w:cs="Consolas"/>
                <w:color w:val="0000FF"/>
                <w:sz w:val="19"/>
                <w:szCs w:val="19"/>
                <w:lang w:val="en-US"/>
              </w:rPr>
              <w:t>double</w:t>
            </w:r>
            <w:r w:rsidRPr="0058004A">
              <w:rPr>
                <w:rFonts w:ascii="Consolas" w:hAnsi="Consolas" w:cs="Consolas"/>
                <w:sz w:val="19"/>
                <w:szCs w:val="19"/>
                <w:lang w:val="en-US"/>
              </w:rPr>
              <w:t>&gt;;</w:t>
            </w:r>
          </w:p>
          <w:p w14:paraId="28BB5B06" w14:textId="77777777" w:rsidR="0058004A" w:rsidRPr="0058004A" w:rsidRDefault="0058004A" w:rsidP="0058004A">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sidRPr="0058004A">
              <w:rPr>
                <w:rFonts w:ascii="Consolas" w:hAnsi="Consolas" w:cs="Consolas"/>
                <w:sz w:val="19"/>
                <w:szCs w:val="19"/>
                <w:lang w:val="en-US"/>
              </w:rPr>
              <w:t>%</w:t>
            </w:r>
            <w:r w:rsidRPr="0058004A">
              <w:rPr>
                <w:rFonts w:ascii="Consolas" w:hAnsi="Consolas" w:cs="Consolas"/>
                <w:color w:val="0000FF"/>
                <w:sz w:val="19"/>
                <w:szCs w:val="19"/>
                <w:lang w:val="en-US"/>
              </w:rPr>
              <w:t>template</w:t>
            </w:r>
            <w:r w:rsidRPr="0058004A">
              <w:rPr>
                <w:rFonts w:ascii="Consolas" w:hAnsi="Consolas" w:cs="Consolas"/>
                <w:sz w:val="19"/>
                <w:szCs w:val="19"/>
                <w:lang w:val="en-US"/>
              </w:rPr>
              <w:t>(IntArray) vector&lt;</w:t>
            </w:r>
            <w:r w:rsidRPr="0058004A">
              <w:rPr>
                <w:rFonts w:ascii="Consolas" w:hAnsi="Consolas" w:cs="Consolas"/>
                <w:color w:val="0000FF"/>
                <w:sz w:val="19"/>
                <w:szCs w:val="19"/>
                <w:lang w:val="en-US"/>
              </w:rPr>
              <w:t>int</w:t>
            </w:r>
            <w:r w:rsidRPr="0058004A">
              <w:rPr>
                <w:rFonts w:ascii="Consolas" w:hAnsi="Consolas" w:cs="Consolas"/>
                <w:sz w:val="19"/>
                <w:szCs w:val="19"/>
                <w:lang w:val="en-US"/>
              </w:rPr>
              <w:t>&gt;;</w:t>
            </w:r>
          </w:p>
          <w:p w14:paraId="369FC01C" w14:textId="77777777"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 xml:space="preserve">    %</w:t>
            </w:r>
            <w:r w:rsidRPr="0058004A">
              <w:rPr>
                <w:rFonts w:ascii="Consolas" w:hAnsi="Consolas" w:cs="Consolas"/>
                <w:color w:val="0000FF"/>
                <w:sz w:val="19"/>
                <w:szCs w:val="19"/>
                <w:lang w:val="en-US"/>
              </w:rPr>
              <w:t>template</w:t>
            </w:r>
            <w:r w:rsidRPr="0058004A">
              <w:rPr>
                <w:rFonts w:ascii="Consolas" w:hAnsi="Consolas" w:cs="Consolas"/>
                <w:sz w:val="19"/>
                <w:szCs w:val="19"/>
                <w:lang w:val="en-US"/>
              </w:rPr>
              <w:t>(PolynomialArray) vector&lt;LibMatrix::Polynomial&gt;;</w:t>
            </w:r>
          </w:p>
          <w:p w14:paraId="2999BE3A" w14:textId="77777777"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w:t>
            </w:r>
          </w:p>
          <w:p w14:paraId="0A237890" w14:textId="77777777" w:rsidR="0058004A" w:rsidRPr="0058004A" w:rsidRDefault="0058004A" w:rsidP="0058004A">
            <w:pPr>
              <w:autoSpaceDE w:val="0"/>
              <w:autoSpaceDN w:val="0"/>
              <w:adjustRightInd w:val="0"/>
              <w:rPr>
                <w:rFonts w:ascii="Consolas" w:hAnsi="Consolas" w:cs="Consolas"/>
                <w:sz w:val="19"/>
                <w:szCs w:val="19"/>
                <w:lang w:val="en-US"/>
              </w:rPr>
            </w:pPr>
          </w:p>
          <w:p w14:paraId="0DD4D65A" w14:textId="77777777"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%ignore LibMatrix::Polynomial::</w:t>
            </w:r>
            <w:r w:rsidRPr="0058004A">
              <w:rPr>
                <w:rFonts w:ascii="Consolas" w:hAnsi="Consolas" w:cs="Consolas"/>
                <w:color w:val="0000FF"/>
                <w:sz w:val="19"/>
                <w:szCs w:val="19"/>
                <w:lang w:val="en-US"/>
              </w:rPr>
              <w:t>operator</w:t>
            </w:r>
            <w:r w:rsidRPr="0058004A">
              <w:rPr>
                <w:rFonts w:ascii="Consolas" w:hAnsi="Consolas" w:cs="Consolas"/>
                <w:sz w:val="19"/>
                <w:szCs w:val="19"/>
                <w:lang w:val="en-US"/>
              </w:rPr>
              <w:t>=(</w:t>
            </w:r>
            <w:r w:rsidRPr="0058004A">
              <w:rPr>
                <w:rFonts w:ascii="Consolas" w:hAnsi="Consolas" w:cs="Consolas"/>
                <w:color w:val="0000FF"/>
                <w:sz w:val="19"/>
                <w:szCs w:val="19"/>
                <w:lang w:val="en-US"/>
              </w:rPr>
              <w:t>const</w:t>
            </w:r>
            <w:r w:rsidRPr="0058004A">
              <w:rPr>
                <w:rFonts w:ascii="Consolas" w:hAnsi="Consolas" w:cs="Consolas"/>
                <w:sz w:val="19"/>
                <w:szCs w:val="19"/>
                <w:lang w:val="en-US"/>
              </w:rPr>
              <w:t xml:space="preserve"> Polynomial &amp;p);</w:t>
            </w:r>
          </w:p>
          <w:p w14:paraId="392FEA5A" w14:textId="77777777" w:rsidR="0058004A" w:rsidRPr="0058004A" w:rsidRDefault="0058004A" w:rsidP="0058004A">
            <w:pPr>
              <w:autoSpaceDE w:val="0"/>
              <w:autoSpaceDN w:val="0"/>
              <w:adjustRightInd w:val="0"/>
              <w:rPr>
                <w:rFonts w:ascii="Consolas" w:hAnsi="Consolas" w:cs="Consolas"/>
                <w:sz w:val="19"/>
                <w:szCs w:val="19"/>
                <w:lang w:val="en-US"/>
              </w:rPr>
            </w:pPr>
          </w:p>
          <w:p w14:paraId="7E3E4640" w14:textId="77777777"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%rename (_print) print();</w:t>
            </w:r>
          </w:p>
          <w:p w14:paraId="3619F0FF" w14:textId="77777777"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%rename (printToFile) print(FILE*);</w:t>
            </w:r>
          </w:p>
          <w:p w14:paraId="1C3F4845" w14:textId="77777777"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%rename (printWithName) print(</w:t>
            </w:r>
            <w:r w:rsidRPr="0058004A">
              <w:rPr>
                <w:rFonts w:ascii="Consolas" w:hAnsi="Consolas" w:cs="Consolas"/>
                <w:color w:val="0000FF"/>
                <w:sz w:val="19"/>
                <w:szCs w:val="19"/>
                <w:lang w:val="en-US"/>
              </w:rPr>
              <w:t>const</w:t>
            </w:r>
            <w:r w:rsidRPr="0058004A">
              <w:rPr>
                <w:rFonts w:ascii="Consolas" w:hAnsi="Consolas" w:cs="Consolas"/>
                <w:sz w:val="19"/>
                <w:szCs w:val="19"/>
                <w:lang w:val="en-US"/>
              </w:rPr>
              <w:t xml:space="preserve"> </w:t>
            </w:r>
            <w:r w:rsidRPr="0058004A">
              <w:rPr>
                <w:rFonts w:ascii="Consolas" w:hAnsi="Consolas" w:cs="Consolas"/>
                <w:color w:val="0000FF"/>
                <w:sz w:val="19"/>
                <w:szCs w:val="19"/>
                <w:lang w:val="en-US"/>
              </w:rPr>
              <w:t>char</w:t>
            </w:r>
            <w:r w:rsidRPr="0058004A">
              <w:rPr>
                <w:rFonts w:ascii="Consolas" w:hAnsi="Consolas" w:cs="Consolas"/>
                <w:sz w:val="19"/>
                <w:szCs w:val="19"/>
                <w:lang w:val="en-US"/>
              </w:rPr>
              <w:t>*);</w:t>
            </w:r>
          </w:p>
          <w:p w14:paraId="42C44C8B" w14:textId="77777777" w:rsidR="0058004A" w:rsidRPr="0058004A" w:rsidRDefault="0058004A" w:rsidP="0058004A">
            <w:pPr>
              <w:autoSpaceDE w:val="0"/>
              <w:autoSpaceDN w:val="0"/>
              <w:adjustRightInd w:val="0"/>
              <w:rPr>
                <w:rFonts w:ascii="Consolas" w:hAnsi="Consolas" w:cs="Consolas"/>
                <w:sz w:val="19"/>
                <w:szCs w:val="19"/>
                <w:lang w:val="en-US"/>
              </w:rPr>
            </w:pPr>
          </w:p>
          <w:p w14:paraId="7FB9434A" w14:textId="77777777"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%ignore LibMatrix::Matrix::</w:t>
            </w:r>
            <w:r w:rsidRPr="0058004A">
              <w:rPr>
                <w:rFonts w:ascii="Consolas" w:hAnsi="Consolas" w:cs="Consolas"/>
                <w:color w:val="0000FF"/>
                <w:sz w:val="19"/>
                <w:szCs w:val="19"/>
                <w:lang w:val="en-US"/>
              </w:rPr>
              <w:t>operator</w:t>
            </w:r>
            <w:r w:rsidRPr="0058004A">
              <w:rPr>
                <w:rFonts w:ascii="Consolas" w:hAnsi="Consolas" w:cs="Consolas"/>
                <w:sz w:val="19"/>
                <w:szCs w:val="19"/>
                <w:lang w:val="en-US"/>
              </w:rPr>
              <w:t>=(</w:t>
            </w:r>
            <w:r w:rsidRPr="0058004A">
              <w:rPr>
                <w:rFonts w:ascii="Consolas" w:hAnsi="Consolas" w:cs="Consolas"/>
                <w:color w:val="0000FF"/>
                <w:sz w:val="19"/>
                <w:szCs w:val="19"/>
                <w:lang w:val="en-US"/>
              </w:rPr>
              <w:t>const</w:t>
            </w:r>
            <w:r w:rsidRPr="0058004A">
              <w:rPr>
                <w:rFonts w:ascii="Consolas" w:hAnsi="Consolas" w:cs="Consolas"/>
                <w:sz w:val="19"/>
                <w:szCs w:val="19"/>
                <w:lang w:val="en-US"/>
              </w:rPr>
              <w:t xml:space="preserve"> Matrix &amp;p);</w:t>
            </w:r>
          </w:p>
          <w:p w14:paraId="01576313" w14:textId="77777777"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%ignore LibMatrix::Polynomial::</w:t>
            </w:r>
            <w:r w:rsidRPr="0058004A">
              <w:rPr>
                <w:rFonts w:ascii="Consolas" w:hAnsi="Consolas" w:cs="Consolas"/>
                <w:color w:val="0000FF"/>
                <w:sz w:val="19"/>
                <w:szCs w:val="19"/>
                <w:lang w:val="en-US"/>
              </w:rPr>
              <w:t>operator</w:t>
            </w:r>
            <w:r w:rsidRPr="0058004A">
              <w:rPr>
                <w:rFonts w:ascii="Consolas" w:hAnsi="Consolas" w:cs="Consolas"/>
                <w:sz w:val="19"/>
                <w:szCs w:val="19"/>
                <w:lang w:val="en-US"/>
              </w:rPr>
              <w:t>[](</w:t>
            </w:r>
            <w:r w:rsidRPr="0058004A">
              <w:rPr>
                <w:rFonts w:ascii="Consolas" w:hAnsi="Consolas" w:cs="Consolas"/>
                <w:color w:val="0000FF"/>
                <w:sz w:val="19"/>
                <w:szCs w:val="19"/>
                <w:lang w:val="en-US"/>
              </w:rPr>
              <w:t>int</w:t>
            </w:r>
            <w:r w:rsidRPr="0058004A">
              <w:rPr>
                <w:rFonts w:ascii="Consolas" w:hAnsi="Consolas" w:cs="Consolas"/>
                <w:sz w:val="19"/>
                <w:szCs w:val="19"/>
                <w:lang w:val="en-US"/>
              </w:rPr>
              <w:t>);</w:t>
            </w:r>
          </w:p>
          <w:p w14:paraId="108086AE" w14:textId="77777777" w:rsidR="0058004A" w:rsidRPr="0058004A" w:rsidRDefault="0058004A" w:rsidP="0058004A">
            <w:pPr>
              <w:autoSpaceDE w:val="0"/>
              <w:autoSpaceDN w:val="0"/>
              <w:adjustRightInd w:val="0"/>
              <w:rPr>
                <w:rFonts w:ascii="Consolas" w:hAnsi="Consolas" w:cs="Consolas"/>
                <w:sz w:val="19"/>
                <w:szCs w:val="19"/>
                <w:lang w:val="en-US"/>
              </w:rPr>
            </w:pPr>
          </w:p>
          <w:p w14:paraId="2DBB6C39" w14:textId="77777777"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 xml:space="preserve">%ignore </w:t>
            </w:r>
            <w:r w:rsidRPr="0058004A">
              <w:rPr>
                <w:rFonts w:ascii="Consolas" w:hAnsi="Consolas" w:cs="Consolas"/>
                <w:color w:val="0000FF"/>
                <w:sz w:val="19"/>
                <w:szCs w:val="19"/>
                <w:lang w:val="en-US"/>
              </w:rPr>
              <w:t>operator</w:t>
            </w:r>
            <w:r w:rsidRPr="0058004A">
              <w:rPr>
                <w:rFonts w:ascii="Consolas" w:hAnsi="Consolas" w:cs="Consolas"/>
                <w:sz w:val="19"/>
                <w:szCs w:val="19"/>
                <w:lang w:val="en-US"/>
              </w:rPr>
              <w:t xml:space="preserve">&lt;&lt;(std::ostream &amp;out, </w:t>
            </w:r>
            <w:r w:rsidRPr="0058004A">
              <w:rPr>
                <w:rFonts w:ascii="Consolas" w:hAnsi="Consolas" w:cs="Consolas"/>
                <w:color w:val="0000FF"/>
                <w:sz w:val="19"/>
                <w:szCs w:val="19"/>
                <w:lang w:val="en-US"/>
              </w:rPr>
              <w:t>const</w:t>
            </w:r>
            <w:r w:rsidRPr="0058004A">
              <w:rPr>
                <w:rFonts w:ascii="Consolas" w:hAnsi="Consolas" w:cs="Consolas"/>
                <w:sz w:val="19"/>
                <w:szCs w:val="19"/>
                <w:lang w:val="en-US"/>
              </w:rPr>
              <w:t xml:space="preserve"> LibMatrix::Polynomial &amp;p);</w:t>
            </w:r>
          </w:p>
          <w:p w14:paraId="0A338FBA" w14:textId="77777777"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 xml:space="preserve">%ignore </w:t>
            </w:r>
            <w:r w:rsidRPr="0058004A">
              <w:rPr>
                <w:rFonts w:ascii="Consolas" w:hAnsi="Consolas" w:cs="Consolas"/>
                <w:color w:val="0000FF"/>
                <w:sz w:val="19"/>
                <w:szCs w:val="19"/>
                <w:lang w:val="en-US"/>
              </w:rPr>
              <w:t>operator</w:t>
            </w:r>
            <w:r w:rsidRPr="0058004A">
              <w:rPr>
                <w:rFonts w:ascii="Consolas" w:hAnsi="Consolas" w:cs="Consolas"/>
                <w:sz w:val="19"/>
                <w:szCs w:val="19"/>
                <w:lang w:val="en-US"/>
              </w:rPr>
              <w:t xml:space="preserve">&lt;&lt;(std::ostream &amp;out, </w:t>
            </w:r>
            <w:r w:rsidRPr="0058004A">
              <w:rPr>
                <w:rFonts w:ascii="Consolas" w:hAnsi="Consolas" w:cs="Consolas"/>
                <w:color w:val="0000FF"/>
                <w:sz w:val="19"/>
                <w:szCs w:val="19"/>
                <w:lang w:val="en-US"/>
              </w:rPr>
              <w:t>const</w:t>
            </w:r>
            <w:r w:rsidRPr="0058004A">
              <w:rPr>
                <w:rFonts w:ascii="Consolas" w:hAnsi="Consolas" w:cs="Consolas"/>
                <w:sz w:val="19"/>
                <w:szCs w:val="19"/>
                <w:lang w:val="en-US"/>
              </w:rPr>
              <w:t xml:space="preserve"> LibMatrix::Matrix &amp;m);</w:t>
            </w:r>
          </w:p>
          <w:p w14:paraId="771D9990" w14:textId="77777777" w:rsidR="0058004A" w:rsidRPr="0058004A" w:rsidRDefault="0058004A" w:rsidP="0058004A">
            <w:pPr>
              <w:autoSpaceDE w:val="0"/>
              <w:autoSpaceDN w:val="0"/>
              <w:adjustRightInd w:val="0"/>
              <w:rPr>
                <w:rFonts w:ascii="Consolas" w:hAnsi="Consolas" w:cs="Consolas"/>
                <w:sz w:val="19"/>
                <w:szCs w:val="19"/>
                <w:lang w:val="en-US"/>
              </w:rPr>
            </w:pPr>
          </w:p>
          <w:p w14:paraId="45991A58" w14:textId="77777777" w:rsidR="0058004A" w:rsidRPr="0058004A" w:rsidRDefault="0058004A" w:rsidP="0058004A">
            <w:pPr>
              <w:autoSpaceDE w:val="0"/>
              <w:autoSpaceDN w:val="0"/>
              <w:adjustRightInd w:val="0"/>
              <w:rPr>
                <w:rFonts w:ascii="Consolas" w:hAnsi="Consolas" w:cs="Consolas"/>
                <w:sz w:val="19"/>
                <w:szCs w:val="19"/>
                <w:lang w:val="en-US"/>
              </w:rPr>
            </w:pPr>
          </w:p>
          <w:p w14:paraId="1D9468EE" w14:textId="77777777"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color w:val="008000"/>
                <w:sz w:val="19"/>
                <w:szCs w:val="19"/>
                <w:lang w:val="en-US"/>
              </w:rPr>
              <w:t>/* incl</w:t>
            </w:r>
            <w:r>
              <w:rPr>
                <w:rFonts w:ascii="Consolas" w:hAnsi="Consolas" w:cs="Consolas"/>
                <w:color w:val="008000"/>
                <w:sz w:val="19"/>
                <w:szCs w:val="19"/>
                <w:lang w:val="en-US"/>
              </w:rPr>
              <w:t>ude orig</w:t>
            </w:r>
            <w:r w:rsidRPr="0058004A">
              <w:rPr>
                <w:rFonts w:ascii="Consolas" w:hAnsi="Consolas" w:cs="Consolas"/>
                <w:color w:val="008000"/>
                <w:sz w:val="19"/>
                <w:szCs w:val="19"/>
                <w:lang w:val="en-US"/>
              </w:rPr>
              <w:t>i</w:t>
            </w:r>
            <w:r>
              <w:rPr>
                <w:rFonts w:ascii="Consolas" w:hAnsi="Consolas" w:cs="Consolas"/>
                <w:color w:val="008000"/>
                <w:sz w:val="19"/>
                <w:szCs w:val="19"/>
                <w:lang w:val="en-US"/>
              </w:rPr>
              <w:t>n</w:t>
            </w:r>
            <w:r w:rsidRPr="0058004A">
              <w:rPr>
                <w:rFonts w:ascii="Consolas" w:hAnsi="Consolas" w:cs="Consolas"/>
                <w:color w:val="008000"/>
                <w:sz w:val="19"/>
                <w:szCs w:val="19"/>
                <w:lang w:val="en-US"/>
              </w:rPr>
              <w:t>al header file */</w:t>
            </w:r>
          </w:p>
          <w:p w14:paraId="618A2676" w14:textId="77777777" w:rsidR="0058004A" w:rsidRPr="0058004A" w:rsidRDefault="0058004A" w:rsidP="0058004A">
            <w:pPr>
              <w:autoSpaceDE w:val="0"/>
              <w:autoSpaceDN w:val="0"/>
              <w:adjustRightInd w:val="0"/>
              <w:rPr>
                <w:rFonts w:ascii="Consolas" w:hAnsi="Consolas" w:cs="Consolas"/>
                <w:sz w:val="19"/>
                <w:szCs w:val="19"/>
                <w:lang w:val="en-US"/>
              </w:rPr>
            </w:pPr>
          </w:p>
          <w:p w14:paraId="0BF258F5" w14:textId="77777777" w:rsidR="0058004A" w:rsidRPr="0058004A" w:rsidRDefault="0058004A" w:rsidP="0058004A">
            <w:pPr>
              <w:autoSpaceDE w:val="0"/>
              <w:autoSpaceDN w:val="0"/>
              <w:adjustRightInd w:val="0"/>
              <w:rPr>
                <w:rFonts w:ascii="Consolas" w:hAnsi="Consolas" w:cs="Consolas"/>
                <w:color w:val="A31515"/>
                <w:sz w:val="19"/>
                <w:szCs w:val="19"/>
                <w:lang w:val="en-US"/>
              </w:rPr>
            </w:pPr>
            <w:r w:rsidRPr="0058004A">
              <w:rPr>
                <w:rFonts w:ascii="Consolas" w:hAnsi="Consolas" w:cs="Consolas"/>
                <w:sz w:val="19"/>
                <w:szCs w:val="19"/>
                <w:lang w:val="en-US"/>
              </w:rPr>
              <w:t xml:space="preserve">%include </w:t>
            </w:r>
            <w:r w:rsidRPr="0058004A">
              <w:rPr>
                <w:rFonts w:ascii="Consolas" w:hAnsi="Consolas" w:cs="Consolas"/>
                <w:color w:val="A31515"/>
                <w:sz w:val="19"/>
                <w:szCs w:val="19"/>
                <w:lang w:val="en-US"/>
              </w:rPr>
              <w:t>"..\src\TaylorPLib.h"</w:t>
            </w:r>
          </w:p>
          <w:p w14:paraId="6B4B6B8B" w14:textId="77777777" w:rsidR="0058004A" w:rsidRPr="0058004A" w:rsidRDefault="0058004A" w:rsidP="000C7A1E">
            <w:pPr>
              <w:pStyle w:val="StandardPTB"/>
              <w:jc w:val="left"/>
              <w:rPr>
                <w:rFonts w:ascii="Lucida Console" w:hAnsi="Lucida Console"/>
                <w:lang w:val="en-US"/>
              </w:rPr>
            </w:pPr>
          </w:p>
        </w:tc>
      </w:tr>
    </w:tbl>
    <w:p w14:paraId="3BC6BB4B" w14:textId="77777777" w:rsidR="0058004A" w:rsidRPr="0058004A" w:rsidRDefault="0058004A" w:rsidP="0058004A">
      <w:pPr>
        <w:rPr>
          <w:lang w:val="en-US"/>
        </w:rPr>
      </w:pPr>
    </w:p>
    <w:sectPr w:rsidR="0058004A" w:rsidRPr="0058004A" w:rsidSect="006A1292">
      <w:pgSz w:w="11906" w:h="16838" w:code="9"/>
      <w:pgMar w:top="964" w:right="1134" w:bottom="1021" w:left="1712" w:header="720" w:footer="720" w:gutter="0"/>
      <w:pgNumType w:fmt="lowerRoman"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1F813" w14:textId="77777777" w:rsidR="00CD5225" w:rsidRDefault="00CD5225">
      <w:r>
        <w:separator/>
      </w:r>
    </w:p>
  </w:endnote>
  <w:endnote w:type="continuationSeparator" w:id="0">
    <w:p w14:paraId="0F1526F4" w14:textId="77777777" w:rsidR="00CD5225" w:rsidRDefault="00CD5225">
      <w:r>
        <w:continuationSeparator/>
      </w:r>
    </w:p>
  </w:endnote>
  <w:endnote w:type="continuationNotice" w:id="1">
    <w:p w14:paraId="198A0827" w14:textId="77777777" w:rsidR="00CD5225" w:rsidRDefault="00CD52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45 Light">
    <w:panose1 w:val="00000000000000000000"/>
    <w:charset w:val="00"/>
    <w:family w:val="decorative"/>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3D35C" w14:textId="77777777" w:rsidR="003E4751" w:rsidRDefault="003E4751" w:rsidP="00E1000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51925">
      <w:rPr>
        <w:rStyle w:val="Seitenzahl"/>
        <w:noProof/>
      </w:rPr>
      <w:t>7</w:t>
    </w:r>
    <w:r>
      <w:rPr>
        <w:rStyle w:val="Seitenzahl"/>
      </w:rPr>
      <w:fldChar w:fldCharType="end"/>
    </w:r>
  </w:p>
  <w:p w14:paraId="3B106323" w14:textId="77777777" w:rsidR="003E4751" w:rsidRDefault="003E4751" w:rsidP="00D85638">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3860C" w14:textId="77777777" w:rsidR="003E4751" w:rsidRDefault="003E4751" w:rsidP="00E1000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B5829">
      <w:rPr>
        <w:rStyle w:val="Seitenzahl"/>
        <w:noProof/>
      </w:rPr>
      <w:t>2</w:t>
    </w:r>
    <w:r>
      <w:rPr>
        <w:rStyle w:val="Seitenzahl"/>
      </w:rPr>
      <w:fldChar w:fldCharType="end"/>
    </w:r>
  </w:p>
  <w:p w14:paraId="45FA7445" w14:textId="77777777" w:rsidR="003E4751" w:rsidRDefault="003E4751" w:rsidP="00E10009">
    <w:pPr>
      <w:pStyle w:val="Fuzeile"/>
      <w:pBdr>
        <w:bottom w:val="single" w:sz="12" w:space="1" w:color="auto"/>
      </w:pBdr>
    </w:pPr>
  </w:p>
  <w:p w14:paraId="344B42EC" w14:textId="77777777" w:rsidR="003E4751" w:rsidRPr="00961333" w:rsidRDefault="003E4751" w:rsidP="00E10009">
    <w:pPr>
      <w:pStyle w:val="Fuzeile"/>
      <w:tabs>
        <w:tab w:val="right" w:pos="9120"/>
      </w:tabs>
    </w:pPr>
    <w:r>
      <w:t>Informatik TIT10</w:t>
    </w:r>
    <w:r>
      <w:tab/>
    </w:r>
    <w:r>
      <w:tab/>
      <w:t>Michael Berth</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23A91B" w14:textId="77777777" w:rsidR="003E4751" w:rsidRDefault="003E4751" w:rsidP="00E1000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B5829">
      <w:rPr>
        <w:rStyle w:val="Seitenzahl"/>
        <w:noProof/>
      </w:rPr>
      <w:t>II</w:t>
    </w:r>
    <w:r>
      <w:rPr>
        <w:rStyle w:val="Seitenzahl"/>
      </w:rPr>
      <w:fldChar w:fldCharType="end"/>
    </w:r>
  </w:p>
  <w:p w14:paraId="421B1E24" w14:textId="77777777" w:rsidR="003E4751" w:rsidRDefault="003E4751" w:rsidP="00E10009">
    <w:pPr>
      <w:pStyle w:val="Fuzeile"/>
      <w:pBdr>
        <w:bottom w:val="single" w:sz="12" w:space="1" w:color="auto"/>
      </w:pBdr>
    </w:pPr>
  </w:p>
  <w:p w14:paraId="256020CC" w14:textId="77777777" w:rsidR="003E4751" w:rsidRPr="00961333" w:rsidRDefault="003E4751" w:rsidP="00E10009">
    <w:pPr>
      <w:pStyle w:val="Fuzeile"/>
      <w:tabs>
        <w:tab w:val="right" w:pos="9120"/>
      </w:tabs>
    </w:pPr>
    <w:r>
      <w:t>Informatik TIT10</w:t>
    </w:r>
    <w:r>
      <w:tab/>
    </w:r>
    <w:r>
      <w:tab/>
      <w:t>Berth, Ritter</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74867" w14:textId="77777777" w:rsidR="003E4751" w:rsidRDefault="003E4751" w:rsidP="00D8563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E6DD2">
      <w:rPr>
        <w:rStyle w:val="Seitenzahl"/>
        <w:noProof/>
      </w:rPr>
      <w:t>xii</w:t>
    </w:r>
    <w:r>
      <w:rPr>
        <w:rStyle w:val="Seitenzahl"/>
      </w:rPr>
      <w:fldChar w:fldCharType="end"/>
    </w:r>
  </w:p>
  <w:p w14:paraId="6A31512F" w14:textId="77777777" w:rsidR="003E4751" w:rsidRDefault="003E4751" w:rsidP="00E10009">
    <w:pPr>
      <w:pStyle w:val="Fuzeile"/>
      <w:pBdr>
        <w:bottom w:val="single" w:sz="12" w:space="1" w:color="auto"/>
      </w:pBdr>
    </w:pPr>
  </w:p>
  <w:p w14:paraId="01047A01" w14:textId="77777777" w:rsidR="003E4751" w:rsidRPr="00961333" w:rsidRDefault="003E4751" w:rsidP="00E10009">
    <w:pPr>
      <w:pStyle w:val="Fuzeile"/>
      <w:tabs>
        <w:tab w:val="right" w:pos="9120"/>
      </w:tabs>
    </w:pPr>
    <w:r>
      <w:t>Informatik TIT10</w:t>
    </w:r>
    <w:r>
      <w:tab/>
    </w:r>
    <w:r>
      <w:tab/>
      <w:t>Berth, Ritter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546CD2" w14:textId="77777777" w:rsidR="00CD5225" w:rsidRDefault="00CD5225">
      <w:r>
        <w:separator/>
      </w:r>
    </w:p>
  </w:footnote>
  <w:footnote w:type="continuationSeparator" w:id="0">
    <w:p w14:paraId="76DBAD84" w14:textId="77777777" w:rsidR="00CD5225" w:rsidRDefault="00CD5225">
      <w:r>
        <w:continuationSeparator/>
      </w:r>
    </w:p>
  </w:footnote>
  <w:footnote w:type="continuationNotice" w:id="1">
    <w:p w14:paraId="683E28EF" w14:textId="77777777" w:rsidR="00CD5225" w:rsidRDefault="00CD5225">
      <w:pPr>
        <w:spacing w:after="0" w:line="240" w:lineRule="auto"/>
      </w:pPr>
    </w:p>
  </w:footnote>
  <w:footnote w:id="2">
    <w:p w14:paraId="520C0868" w14:textId="77777777" w:rsidR="003E4751" w:rsidRDefault="003E4751">
      <w:pPr>
        <w:pStyle w:val="Funotentext"/>
      </w:pPr>
      <w:r>
        <w:rPr>
          <w:rStyle w:val="Funotenzeichen"/>
        </w:rPr>
        <w:footnoteRef/>
      </w:r>
      <w:r>
        <w:t xml:space="preserve"> Vgl. </w:t>
      </w:r>
      <w:hyperlink r:id="rId1" w:history="1">
        <w:r w:rsidRPr="00E72DC3">
          <w:rPr>
            <w:rStyle w:val="Hyperlink"/>
            <w:color w:val="auto"/>
            <w:u w:val="none"/>
          </w:rPr>
          <w:t>http://msdn.microsoft.com/en-us/library/windows/desktop/ms682589(v=vs.85).aspx</w:t>
        </w:r>
      </w:hyperlink>
      <w:r>
        <w:t xml:space="preserve"> und Studienarbeit I</w:t>
      </w:r>
    </w:p>
  </w:footnote>
  <w:footnote w:id="3">
    <w:p w14:paraId="32AB67A8" w14:textId="77777777" w:rsidR="003E4751" w:rsidRDefault="003E4751">
      <w:pPr>
        <w:pStyle w:val="Funotentext"/>
      </w:pPr>
      <w:r>
        <w:rPr>
          <w:rStyle w:val="Funotenzeichen"/>
        </w:rPr>
        <w:footnoteRef/>
      </w:r>
      <w:r>
        <w:t xml:space="preserve"> Hejlsberg, Wiltamuth, Golde, München 2007, Die C#-Programmiersprache, S. 445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0" w:type="dxa"/>
      <w:tblInd w:w="-410" w:type="dxa"/>
      <w:tblCellMar>
        <w:left w:w="70" w:type="dxa"/>
        <w:right w:w="70" w:type="dxa"/>
      </w:tblCellMar>
      <w:tblLook w:val="0000" w:firstRow="0" w:lastRow="0" w:firstColumn="0" w:lastColumn="0" w:noHBand="0" w:noVBand="0"/>
    </w:tblPr>
    <w:tblGrid>
      <w:gridCol w:w="5248"/>
      <w:gridCol w:w="960"/>
      <w:gridCol w:w="3992"/>
    </w:tblGrid>
    <w:tr w:rsidR="003E4751" w14:paraId="244EB958" w14:textId="77777777" w:rsidTr="006D0345">
      <w:trPr>
        <w:cantSplit/>
        <w:trHeight w:val="1420"/>
      </w:trPr>
      <w:tc>
        <w:tcPr>
          <w:tcW w:w="5508" w:type="dxa"/>
          <w:tcBorders>
            <w:bottom w:val="nil"/>
          </w:tcBorders>
          <w:vAlign w:val="center"/>
        </w:tcPr>
        <w:p w14:paraId="74B464C1" w14:textId="77777777" w:rsidR="003E4751" w:rsidRPr="007A1BA1" w:rsidRDefault="003E4751" w:rsidP="006D0345">
          <w:pPr>
            <w:pStyle w:val="Titelseite"/>
            <w:jc w:val="center"/>
          </w:pPr>
        </w:p>
      </w:tc>
      <w:tc>
        <w:tcPr>
          <w:tcW w:w="1002" w:type="dxa"/>
          <w:tcBorders>
            <w:bottom w:val="nil"/>
          </w:tcBorders>
        </w:tcPr>
        <w:p w14:paraId="478A4051" w14:textId="77777777" w:rsidR="003E4751" w:rsidRDefault="003E4751" w:rsidP="00D85638">
          <w:pPr>
            <w:rPr>
              <w:rFonts w:ascii="Helvetica 45 Light" w:hAnsi="Helvetica 45 Light"/>
              <w:sz w:val="16"/>
            </w:rPr>
          </w:pPr>
        </w:p>
      </w:tc>
      <w:tc>
        <w:tcPr>
          <w:tcW w:w="3690" w:type="dxa"/>
          <w:tcBorders>
            <w:bottom w:val="nil"/>
          </w:tcBorders>
        </w:tcPr>
        <w:p w14:paraId="1DD2352D" w14:textId="77777777" w:rsidR="003E4751" w:rsidRDefault="00051C74" w:rsidP="00D85638">
          <w:pPr>
            <w:jc w:val="right"/>
            <w:rPr>
              <w:rFonts w:ascii="Helvetica 45 Light" w:hAnsi="Helvetica 45 Light"/>
              <w:sz w:val="16"/>
            </w:rPr>
          </w:pPr>
          <w:r>
            <w:rPr>
              <w:b/>
              <w:noProof/>
              <w:sz w:val="28"/>
              <w:szCs w:val="28"/>
              <w:lang w:eastAsia="de-DE"/>
            </w:rPr>
            <w:drawing>
              <wp:inline distT="0" distB="0" distL="0" distR="0">
                <wp:extent cx="2446020" cy="65341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6020" cy="653415"/>
                        </a:xfrm>
                        <a:prstGeom prst="rect">
                          <a:avLst/>
                        </a:prstGeom>
                        <a:noFill/>
                        <a:ln>
                          <a:noFill/>
                        </a:ln>
                      </pic:spPr>
                    </pic:pic>
                  </a:graphicData>
                </a:graphic>
              </wp:inline>
            </w:drawing>
          </w:r>
        </w:p>
      </w:tc>
    </w:tr>
  </w:tbl>
  <w:p w14:paraId="7B292F12" w14:textId="77777777" w:rsidR="003E4751" w:rsidRDefault="003E475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0" w:type="dxa"/>
      <w:tblCellMar>
        <w:left w:w="70" w:type="dxa"/>
        <w:right w:w="70" w:type="dxa"/>
      </w:tblCellMar>
      <w:tblLook w:val="0000" w:firstRow="0" w:lastRow="0" w:firstColumn="0" w:lastColumn="0" w:noHBand="0" w:noVBand="0"/>
    </w:tblPr>
    <w:tblGrid>
      <w:gridCol w:w="5098"/>
      <w:gridCol w:w="1002"/>
      <w:gridCol w:w="4080"/>
    </w:tblGrid>
    <w:tr w:rsidR="003E4751" w14:paraId="57454D3E" w14:textId="77777777" w:rsidTr="000240EE">
      <w:trPr>
        <w:cantSplit/>
        <w:trHeight w:val="1420"/>
      </w:trPr>
      <w:tc>
        <w:tcPr>
          <w:tcW w:w="5098" w:type="dxa"/>
          <w:tcBorders>
            <w:bottom w:val="nil"/>
          </w:tcBorders>
          <w:vAlign w:val="center"/>
        </w:tcPr>
        <w:p w14:paraId="01BE3946" w14:textId="77777777" w:rsidR="003E4751" w:rsidRPr="007A1BA1" w:rsidRDefault="003E4751" w:rsidP="000240EE">
          <w:pPr>
            <w:pStyle w:val="Titelseite"/>
            <w:jc w:val="center"/>
          </w:pPr>
        </w:p>
      </w:tc>
      <w:tc>
        <w:tcPr>
          <w:tcW w:w="1002" w:type="dxa"/>
          <w:tcBorders>
            <w:bottom w:val="nil"/>
          </w:tcBorders>
        </w:tcPr>
        <w:p w14:paraId="79A7F377" w14:textId="77777777" w:rsidR="003E4751" w:rsidRDefault="003E4751">
          <w:pPr>
            <w:rPr>
              <w:rFonts w:ascii="Helvetica 45 Light" w:hAnsi="Helvetica 45 Light"/>
              <w:sz w:val="16"/>
            </w:rPr>
          </w:pPr>
        </w:p>
      </w:tc>
      <w:tc>
        <w:tcPr>
          <w:tcW w:w="4080" w:type="dxa"/>
          <w:tcBorders>
            <w:bottom w:val="nil"/>
          </w:tcBorders>
        </w:tcPr>
        <w:p w14:paraId="3B340F8C" w14:textId="77777777" w:rsidR="003E4751" w:rsidRDefault="00051C74" w:rsidP="00D85638">
          <w:pPr>
            <w:jc w:val="right"/>
            <w:rPr>
              <w:rFonts w:ascii="Helvetica 45 Light" w:hAnsi="Helvetica 45 Light"/>
              <w:sz w:val="16"/>
            </w:rPr>
          </w:pPr>
          <w:r>
            <w:rPr>
              <w:b/>
              <w:noProof/>
              <w:sz w:val="28"/>
              <w:szCs w:val="28"/>
              <w:lang w:eastAsia="de-DE"/>
            </w:rPr>
            <w:drawing>
              <wp:inline distT="0" distB="0" distL="0" distR="0">
                <wp:extent cx="2446020" cy="65341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6020" cy="653415"/>
                        </a:xfrm>
                        <a:prstGeom prst="rect">
                          <a:avLst/>
                        </a:prstGeom>
                        <a:noFill/>
                        <a:ln>
                          <a:noFill/>
                        </a:ln>
                      </pic:spPr>
                    </pic:pic>
                  </a:graphicData>
                </a:graphic>
              </wp:inline>
            </w:drawing>
          </w:r>
        </w:p>
      </w:tc>
    </w:tr>
  </w:tbl>
  <w:p w14:paraId="18B12622" w14:textId="77777777" w:rsidR="003E4751" w:rsidRDefault="003E475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tblCellMar>
        <w:left w:w="70" w:type="dxa"/>
        <w:right w:w="70" w:type="dxa"/>
      </w:tblCellMar>
      <w:tblLook w:val="0000" w:firstRow="0" w:lastRow="0" w:firstColumn="0" w:lastColumn="0" w:noHBand="0" w:noVBand="0"/>
    </w:tblPr>
    <w:tblGrid>
      <w:gridCol w:w="3804"/>
      <w:gridCol w:w="2461"/>
      <w:gridCol w:w="4011"/>
    </w:tblGrid>
    <w:tr w:rsidR="003E4751" w14:paraId="7E82439A" w14:textId="77777777" w:rsidTr="000F380A">
      <w:trPr>
        <w:cantSplit/>
        <w:trHeight w:val="1420"/>
      </w:trPr>
      <w:tc>
        <w:tcPr>
          <w:tcW w:w="3820" w:type="dxa"/>
          <w:tcBorders>
            <w:bottom w:val="nil"/>
          </w:tcBorders>
          <w:vAlign w:val="center"/>
        </w:tcPr>
        <w:p w14:paraId="776FEB1A" w14:textId="77777777" w:rsidR="003E4751" w:rsidRPr="000F380A" w:rsidRDefault="003E4751" w:rsidP="000F380A">
          <w:pPr>
            <w:jc w:val="center"/>
            <w:rPr>
              <w:rFonts w:ascii="Arial" w:hAnsi="Arial" w:cs="Arial"/>
              <w:sz w:val="24"/>
              <w:szCs w:val="24"/>
            </w:rPr>
          </w:pPr>
          <w:r>
            <w:rPr>
              <w:rFonts w:ascii="Arial" w:hAnsi="Arial" w:cs="Arial"/>
              <w:sz w:val="24"/>
              <w:szCs w:val="24"/>
            </w:rPr>
            <w:t>(</w:t>
          </w:r>
          <w:r w:rsidRPr="000F380A">
            <w:rPr>
              <w:rFonts w:ascii="Arial" w:hAnsi="Arial" w:cs="Arial"/>
              <w:sz w:val="24"/>
              <w:szCs w:val="24"/>
            </w:rPr>
            <w:t>Firmenlogo</w:t>
          </w:r>
          <w:r>
            <w:rPr>
              <w:rFonts w:ascii="Arial" w:hAnsi="Arial" w:cs="Arial"/>
              <w:sz w:val="24"/>
              <w:szCs w:val="24"/>
            </w:rPr>
            <w:t>)</w:t>
          </w:r>
        </w:p>
      </w:tc>
      <w:tc>
        <w:tcPr>
          <w:tcW w:w="2478" w:type="dxa"/>
          <w:tcBorders>
            <w:bottom w:val="nil"/>
          </w:tcBorders>
          <w:vAlign w:val="center"/>
        </w:tcPr>
        <w:p w14:paraId="1B9B4D28" w14:textId="77777777" w:rsidR="003E4751" w:rsidRDefault="003E4751">
          <w:pPr>
            <w:rPr>
              <w:rFonts w:ascii="Helvetica 45 Light" w:hAnsi="Helvetica 45 Light"/>
              <w:sz w:val="16"/>
            </w:rPr>
          </w:pPr>
        </w:p>
      </w:tc>
      <w:tc>
        <w:tcPr>
          <w:tcW w:w="3978" w:type="dxa"/>
          <w:tcBorders>
            <w:bottom w:val="nil"/>
          </w:tcBorders>
          <w:vAlign w:val="center"/>
        </w:tcPr>
        <w:p w14:paraId="2FEBA769" w14:textId="77777777" w:rsidR="003E4751" w:rsidRDefault="00051C74" w:rsidP="00F167C0">
          <w:pPr>
            <w:jc w:val="right"/>
            <w:rPr>
              <w:rFonts w:ascii="Helvetica 45 Light" w:hAnsi="Helvetica 45 Light"/>
              <w:sz w:val="16"/>
            </w:rPr>
          </w:pPr>
          <w:r>
            <w:rPr>
              <w:b/>
              <w:noProof/>
              <w:sz w:val="28"/>
              <w:szCs w:val="28"/>
              <w:lang w:eastAsia="de-DE"/>
            </w:rPr>
            <w:drawing>
              <wp:inline distT="0" distB="0" distL="0" distR="0">
                <wp:extent cx="2458085" cy="653415"/>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085" cy="653415"/>
                        </a:xfrm>
                        <a:prstGeom prst="rect">
                          <a:avLst/>
                        </a:prstGeom>
                        <a:noFill/>
                        <a:ln>
                          <a:noFill/>
                        </a:ln>
                      </pic:spPr>
                    </pic:pic>
                  </a:graphicData>
                </a:graphic>
              </wp:inline>
            </w:drawing>
          </w:r>
        </w:p>
      </w:tc>
    </w:tr>
  </w:tbl>
  <w:p w14:paraId="666870B1" w14:textId="77777777" w:rsidR="003E4751" w:rsidRDefault="003E475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0493"/>
    <w:multiLevelType w:val="hybridMultilevel"/>
    <w:tmpl w:val="929E3A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FF0118D"/>
    <w:multiLevelType w:val="hybridMultilevel"/>
    <w:tmpl w:val="1E1217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F10586"/>
    <w:multiLevelType w:val="hybridMultilevel"/>
    <w:tmpl w:val="73248E2E"/>
    <w:lvl w:ilvl="0" w:tplc="0B3661B6">
      <w:start w:val="1"/>
      <w:numFmt w:val="decimal"/>
      <w:pStyle w:val="berschriftPTB"/>
      <w:lvlText w:val="%1."/>
      <w:lvlJc w:val="left"/>
      <w:pPr>
        <w:tabs>
          <w:tab w:val="num" w:pos="390"/>
        </w:tabs>
        <w:ind w:left="390" w:hanging="360"/>
      </w:pPr>
      <w:rPr>
        <w:rFonts w:hint="default"/>
      </w:rPr>
    </w:lvl>
    <w:lvl w:ilvl="1" w:tplc="04090019">
      <w:start w:val="1"/>
      <w:numFmt w:val="lowerLetter"/>
      <w:lvlText w:val="%2."/>
      <w:lvlJc w:val="left"/>
      <w:pPr>
        <w:tabs>
          <w:tab w:val="num" w:pos="1110"/>
        </w:tabs>
        <w:ind w:left="1110" w:hanging="360"/>
      </w:pPr>
    </w:lvl>
    <w:lvl w:ilvl="2" w:tplc="0409001B" w:tentative="1">
      <w:start w:val="1"/>
      <w:numFmt w:val="lowerRoman"/>
      <w:lvlText w:val="%3."/>
      <w:lvlJc w:val="right"/>
      <w:pPr>
        <w:tabs>
          <w:tab w:val="num" w:pos="1830"/>
        </w:tabs>
        <w:ind w:left="1830" w:hanging="180"/>
      </w:pPr>
    </w:lvl>
    <w:lvl w:ilvl="3" w:tplc="0409000F">
      <w:start w:val="1"/>
      <w:numFmt w:val="decimal"/>
      <w:lvlText w:val="%4."/>
      <w:lvlJc w:val="left"/>
      <w:pPr>
        <w:tabs>
          <w:tab w:val="num" w:pos="2550"/>
        </w:tabs>
        <w:ind w:left="2550" w:hanging="360"/>
      </w:pPr>
      <w:rPr>
        <w:rFonts w:hint="default"/>
      </w:rPr>
    </w:lvl>
    <w:lvl w:ilvl="4" w:tplc="04090019" w:tentative="1">
      <w:start w:val="1"/>
      <w:numFmt w:val="lowerLetter"/>
      <w:lvlText w:val="%5."/>
      <w:lvlJc w:val="left"/>
      <w:pPr>
        <w:tabs>
          <w:tab w:val="num" w:pos="3270"/>
        </w:tabs>
        <w:ind w:left="3270" w:hanging="360"/>
      </w:pPr>
    </w:lvl>
    <w:lvl w:ilvl="5" w:tplc="0409001B" w:tentative="1">
      <w:start w:val="1"/>
      <w:numFmt w:val="lowerRoman"/>
      <w:lvlText w:val="%6."/>
      <w:lvlJc w:val="right"/>
      <w:pPr>
        <w:tabs>
          <w:tab w:val="num" w:pos="3990"/>
        </w:tabs>
        <w:ind w:left="3990" w:hanging="180"/>
      </w:pPr>
    </w:lvl>
    <w:lvl w:ilvl="6" w:tplc="0409000F" w:tentative="1">
      <w:start w:val="1"/>
      <w:numFmt w:val="decimal"/>
      <w:lvlText w:val="%7."/>
      <w:lvlJc w:val="left"/>
      <w:pPr>
        <w:tabs>
          <w:tab w:val="num" w:pos="4710"/>
        </w:tabs>
        <w:ind w:left="4710" w:hanging="360"/>
      </w:pPr>
    </w:lvl>
    <w:lvl w:ilvl="7" w:tplc="04090019" w:tentative="1">
      <w:start w:val="1"/>
      <w:numFmt w:val="lowerLetter"/>
      <w:lvlText w:val="%8."/>
      <w:lvlJc w:val="left"/>
      <w:pPr>
        <w:tabs>
          <w:tab w:val="num" w:pos="5430"/>
        </w:tabs>
        <w:ind w:left="5430" w:hanging="360"/>
      </w:pPr>
    </w:lvl>
    <w:lvl w:ilvl="8" w:tplc="0409001B" w:tentative="1">
      <w:start w:val="1"/>
      <w:numFmt w:val="lowerRoman"/>
      <w:lvlText w:val="%9."/>
      <w:lvlJc w:val="right"/>
      <w:pPr>
        <w:tabs>
          <w:tab w:val="num" w:pos="6150"/>
        </w:tabs>
        <w:ind w:left="6150" w:hanging="180"/>
      </w:pPr>
    </w:lvl>
  </w:abstractNum>
  <w:abstractNum w:abstractNumId="3">
    <w:nsid w:val="1A555555"/>
    <w:multiLevelType w:val="hybridMultilevel"/>
    <w:tmpl w:val="FBC67D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C82515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1E247CC3"/>
    <w:multiLevelType w:val="hybridMultilevel"/>
    <w:tmpl w:val="4C282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60427D"/>
    <w:multiLevelType w:val="hybridMultilevel"/>
    <w:tmpl w:val="9A94B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0E34F6C"/>
    <w:multiLevelType w:val="multilevel"/>
    <w:tmpl w:val="08FCECBC"/>
    <w:lvl w:ilvl="0">
      <w:start w:val="1"/>
      <w:numFmt w:val="decimal"/>
      <w:pStyle w:val="B"/>
      <w:lvlText w:val="%1"/>
      <w:lvlJc w:val="left"/>
      <w:pPr>
        <w:tabs>
          <w:tab w:val="num" w:pos="432"/>
        </w:tabs>
        <w:ind w:left="432" w:hanging="432"/>
      </w:pPr>
      <w:rPr>
        <w:rFonts w:hint="default"/>
      </w:rPr>
    </w:lvl>
    <w:lvl w:ilvl="1">
      <w:start w:val="1"/>
      <w:numFmt w:val="decimal"/>
      <w:pStyle w:val="B2"/>
      <w:lvlText w:val="%1.%2"/>
      <w:lvlJc w:val="left"/>
      <w:pPr>
        <w:tabs>
          <w:tab w:val="num" w:pos="576"/>
        </w:tabs>
        <w:ind w:left="576" w:hanging="576"/>
      </w:pPr>
      <w:rPr>
        <w:rFonts w:hint="default"/>
      </w:rPr>
    </w:lvl>
    <w:lvl w:ilvl="2">
      <w:start w:val="1"/>
      <w:numFmt w:val="decimal"/>
      <w:pStyle w:val="B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nsid w:val="27BC0B8D"/>
    <w:multiLevelType w:val="multilevel"/>
    <w:tmpl w:val="D9A4FFB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9781291"/>
    <w:multiLevelType w:val="hybridMultilevel"/>
    <w:tmpl w:val="E2903F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D273653"/>
    <w:multiLevelType w:val="hybridMultilevel"/>
    <w:tmpl w:val="B8B449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014C13"/>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45E06C8F"/>
    <w:multiLevelType w:val="hybridMultilevel"/>
    <w:tmpl w:val="87961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63B0B69"/>
    <w:multiLevelType w:val="multilevel"/>
    <w:tmpl w:val="05D287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8202A73"/>
    <w:multiLevelType w:val="hybridMultilevel"/>
    <w:tmpl w:val="7CB48F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B1E13E1"/>
    <w:multiLevelType w:val="hybridMultilevel"/>
    <w:tmpl w:val="80CC74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0A513CD"/>
    <w:multiLevelType w:val="multilevel"/>
    <w:tmpl w:val="4C2829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51E4521D"/>
    <w:multiLevelType w:val="hybridMultilevel"/>
    <w:tmpl w:val="F1EC7F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24D11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5792548F"/>
    <w:multiLevelType w:val="hybridMultilevel"/>
    <w:tmpl w:val="5180F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C5326C6"/>
    <w:multiLevelType w:val="hybridMultilevel"/>
    <w:tmpl w:val="681C59F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1484597"/>
    <w:multiLevelType w:val="hybridMultilevel"/>
    <w:tmpl w:val="E43672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7683FEA"/>
    <w:multiLevelType w:val="hybridMultilevel"/>
    <w:tmpl w:val="3818514E"/>
    <w:lvl w:ilvl="0" w:tplc="06C06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3042219"/>
    <w:multiLevelType w:val="hybridMultilevel"/>
    <w:tmpl w:val="AFBE9B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B4379D9"/>
    <w:multiLevelType w:val="multilevel"/>
    <w:tmpl w:val="3BFC8E9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CD0121C"/>
    <w:multiLevelType w:val="hybridMultilevel"/>
    <w:tmpl w:val="929E3A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DB71F97"/>
    <w:multiLevelType w:val="multilevel"/>
    <w:tmpl w:val="0A000DD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24"/>
  </w:num>
  <w:num w:numId="3">
    <w:abstractNumId w:val="4"/>
  </w:num>
  <w:num w:numId="4">
    <w:abstractNumId w:val="11"/>
  </w:num>
  <w:num w:numId="5">
    <w:abstractNumId w:val="18"/>
  </w:num>
  <w:num w:numId="6">
    <w:abstractNumId w:val="13"/>
  </w:num>
  <w:num w:numId="7">
    <w:abstractNumId w:val="9"/>
  </w:num>
  <w:num w:numId="8">
    <w:abstractNumId w:val="26"/>
  </w:num>
  <w:num w:numId="9">
    <w:abstractNumId w:val="7"/>
  </w:num>
  <w:num w:numId="10">
    <w:abstractNumId w:val="1"/>
  </w:num>
  <w:num w:numId="11">
    <w:abstractNumId w:val="10"/>
  </w:num>
  <w:num w:numId="12">
    <w:abstractNumId w:val="15"/>
  </w:num>
  <w:num w:numId="13">
    <w:abstractNumId w:val="5"/>
  </w:num>
  <w:num w:numId="14">
    <w:abstractNumId w:val="16"/>
  </w:num>
  <w:num w:numId="15">
    <w:abstractNumId w:val="20"/>
  </w:num>
  <w:num w:numId="16">
    <w:abstractNumId w:val="14"/>
  </w:num>
  <w:num w:numId="17">
    <w:abstractNumId w:val="12"/>
  </w:num>
  <w:num w:numId="18">
    <w:abstractNumId w:val="22"/>
  </w:num>
  <w:num w:numId="19">
    <w:abstractNumId w:val="19"/>
  </w:num>
  <w:num w:numId="20">
    <w:abstractNumId w:val="21"/>
  </w:num>
  <w:num w:numId="21">
    <w:abstractNumId w:val="3"/>
  </w:num>
  <w:num w:numId="22">
    <w:abstractNumId w:val="0"/>
  </w:num>
  <w:num w:numId="23">
    <w:abstractNumId w:val="25"/>
  </w:num>
  <w:num w:numId="24">
    <w:abstractNumId w:val="17"/>
  </w:num>
  <w:num w:numId="25">
    <w:abstractNumId w:val="8"/>
  </w:num>
  <w:num w:numId="26">
    <w:abstractNumId w:val="6"/>
  </w:num>
  <w:num w:numId="27">
    <w:abstractNumId w:val="3"/>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6"/>
  <w:drawingGridVerticalSpacing w:val="6"/>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9C1"/>
    <w:rsid w:val="000240EE"/>
    <w:rsid w:val="0002437C"/>
    <w:rsid w:val="00033685"/>
    <w:rsid w:val="00040648"/>
    <w:rsid w:val="00042F49"/>
    <w:rsid w:val="00051C74"/>
    <w:rsid w:val="00051EC7"/>
    <w:rsid w:val="00063CAE"/>
    <w:rsid w:val="00064213"/>
    <w:rsid w:val="00070D16"/>
    <w:rsid w:val="00085234"/>
    <w:rsid w:val="00092655"/>
    <w:rsid w:val="000A1EF0"/>
    <w:rsid w:val="000A35C8"/>
    <w:rsid w:val="000A6DEB"/>
    <w:rsid w:val="000B64BF"/>
    <w:rsid w:val="000B68A1"/>
    <w:rsid w:val="000C040C"/>
    <w:rsid w:val="000C40C0"/>
    <w:rsid w:val="000C7A1E"/>
    <w:rsid w:val="000D06D6"/>
    <w:rsid w:val="000D2937"/>
    <w:rsid w:val="000D69BD"/>
    <w:rsid w:val="000E4074"/>
    <w:rsid w:val="000F129F"/>
    <w:rsid w:val="000F17FF"/>
    <w:rsid w:val="000F20F5"/>
    <w:rsid w:val="000F380A"/>
    <w:rsid w:val="00106E27"/>
    <w:rsid w:val="00111270"/>
    <w:rsid w:val="001200BE"/>
    <w:rsid w:val="001271DF"/>
    <w:rsid w:val="001310A1"/>
    <w:rsid w:val="00132ED6"/>
    <w:rsid w:val="00134FE7"/>
    <w:rsid w:val="00141807"/>
    <w:rsid w:val="00142A5F"/>
    <w:rsid w:val="00147C18"/>
    <w:rsid w:val="00154810"/>
    <w:rsid w:val="001632CA"/>
    <w:rsid w:val="00165A08"/>
    <w:rsid w:val="00170830"/>
    <w:rsid w:val="0017306D"/>
    <w:rsid w:val="00174870"/>
    <w:rsid w:val="0017618D"/>
    <w:rsid w:val="00182A4A"/>
    <w:rsid w:val="001965D1"/>
    <w:rsid w:val="0019726D"/>
    <w:rsid w:val="00197BAE"/>
    <w:rsid w:val="001A4078"/>
    <w:rsid w:val="001B3442"/>
    <w:rsid w:val="001B4B52"/>
    <w:rsid w:val="001B765F"/>
    <w:rsid w:val="001C0526"/>
    <w:rsid w:val="001C3653"/>
    <w:rsid w:val="001C4E1E"/>
    <w:rsid w:val="001C587F"/>
    <w:rsid w:val="001D21EF"/>
    <w:rsid w:val="001D4FE5"/>
    <w:rsid w:val="001D60F1"/>
    <w:rsid w:val="001D6C70"/>
    <w:rsid w:val="001D6CA0"/>
    <w:rsid w:val="001D6F0A"/>
    <w:rsid w:val="001E368F"/>
    <w:rsid w:val="001E3B59"/>
    <w:rsid w:val="001F5198"/>
    <w:rsid w:val="002004C3"/>
    <w:rsid w:val="0020299D"/>
    <w:rsid w:val="00213BE6"/>
    <w:rsid w:val="002156CB"/>
    <w:rsid w:val="00215CCE"/>
    <w:rsid w:val="002253A1"/>
    <w:rsid w:val="00226361"/>
    <w:rsid w:val="00231ABF"/>
    <w:rsid w:val="002421A1"/>
    <w:rsid w:val="002431A4"/>
    <w:rsid w:val="00244EC1"/>
    <w:rsid w:val="0024566B"/>
    <w:rsid w:val="00247802"/>
    <w:rsid w:val="0025472E"/>
    <w:rsid w:val="002566E0"/>
    <w:rsid w:val="00264882"/>
    <w:rsid w:val="00265794"/>
    <w:rsid w:val="0026653F"/>
    <w:rsid w:val="002768C9"/>
    <w:rsid w:val="002816A5"/>
    <w:rsid w:val="002947BB"/>
    <w:rsid w:val="002972E1"/>
    <w:rsid w:val="002A0020"/>
    <w:rsid w:val="002A470C"/>
    <w:rsid w:val="002C2ECA"/>
    <w:rsid w:val="002C320B"/>
    <w:rsid w:val="002C681E"/>
    <w:rsid w:val="002D0DAC"/>
    <w:rsid w:val="002D196B"/>
    <w:rsid w:val="002D3B0E"/>
    <w:rsid w:val="002E79B5"/>
    <w:rsid w:val="002E7BD9"/>
    <w:rsid w:val="003166BE"/>
    <w:rsid w:val="003236F5"/>
    <w:rsid w:val="00335BE6"/>
    <w:rsid w:val="0034629B"/>
    <w:rsid w:val="00350B8E"/>
    <w:rsid w:val="00351925"/>
    <w:rsid w:val="00355373"/>
    <w:rsid w:val="003636DB"/>
    <w:rsid w:val="00364A2C"/>
    <w:rsid w:val="00372710"/>
    <w:rsid w:val="003745D9"/>
    <w:rsid w:val="0037502D"/>
    <w:rsid w:val="00383F01"/>
    <w:rsid w:val="003868C5"/>
    <w:rsid w:val="003A0813"/>
    <w:rsid w:val="003A7373"/>
    <w:rsid w:val="003C68C4"/>
    <w:rsid w:val="003C6A47"/>
    <w:rsid w:val="003D3B5B"/>
    <w:rsid w:val="003D3D5F"/>
    <w:rsid w:val="003D651D"/>
    <w:rsid w:val="003E1C38"/>
    <w:rsid w:val="003E4751"/>
    <w:rsid w:val="003E648D"/>
    <w:rsid w:val="003F0878"/>
    <w:rsid w:val="003F7E91"/>
    <w:rsid w:val="00415399"/>
    <w:rsid w:val="004263B8"/>
    <w:rsid w:val="004336BA"/>
    <w:rsid w:val="00436F6C"/>
    <w:rsid w:val="004372DF"/>
    <w:rsid w:val="00443F03"/>
    <w:rsid w:val="00445DB7"/>
    <w:rsid w:val="00446494"/>
    <w:rsid w:val="00447B1F"/>
    <w:rsid w:val="00460289"/>
    <w:rsid w:val="00461634"/>
    <w:rsid w:val="0046746E"/>
    <w:rsid w:val="0047441A"/>
    <w:rsid w:val="00474917"/>
    <w:rsid w:val="00483FB3"/>
    <w:rsid w:val="004B1E2F"/>
    <w:rsid w:val="004B6D7C"/>
    <w:rsid w:val="004C657B"/>
    <w:rsid w:val="004D2EB8"/>
    <w:rsid w:val="004E0641"/>
    <w:rsid w:val="004E564C"/>
    <w:rsid w:val="004F5957"/>
    <w:rsid w:val="00502539"/>
    <w:rsid w:val="00515EC7"/>
    <w:rsid w:val="00522722"/>
    <w:rsid w:val="00525F7D"/>
    <w:rsid w:val="005333D5"/>
    <w:rsid w:val="005343F5"/>
    <w:rsid w:val="005379ED"/>
    <w:rsid w:val="00555124"/>
    <w:rsid w:val="00564015"/>
    <w:rsid w:val="00572CD4"/>
    <w:rsid w:val="005739A9"/>
    <w:rsid w:val="0058004A"/>
    <w:rsid w:val="005804A6"/>
    <w:rsid w:val="00593BBC"/>
    <w:rsid w:val="00595A46"/>
    <w:rsid w:val="005A363D"/>
    <w:rsid w:val="005B0706"/>
    <w:rsid w:val="005B2D5D"/>
    <w:rsid w:val="005B333D"/>
    <w:rsid w:val="005B677D"/>
    <w:rsid w:val="005C201F"/>
    <w:rsid w:val="005C7A8B"/>
    <w:rsid w:val="005D0471"/>
    <w:rsid w:val="005E5CC6"/>
    <w:rsid w:val="005F57B7"/>
    <w:rsid w:val="005F5D6F"/>
    <w:rsid w:val="00601A16"/>
    <w:rsid w:val="00601BA3"/>
    <w:rsid w:val="006078CD"/>
    <w:rsid w:val="006117BE"/>
    <w:rsid w:val="006122A1"/>
    <w:rsid w:val="00617FE0"/>
    <w:rsid w:val="00621FB4"/>
    <w:rsid w:val="00622D75"/>
    <w:rsid w:val="00623467"/>
    <w:rsid w:val="006315F5"/>
    <w:rsid w:val="0064029C"/>
    <w:rsid w:val="006443C7"/>
    <w:rsid w:val="006468FB"/>
    <w:rsid w:val="00651004"/>
    <w:rsid w:val="006517DC"/>
    <w:rsid w:val="0065516F"/>
    <w:rsid w:val="00660715"/>
    <w:rsid w:val="00675180"/>
    <w:rsid w:val="00675241"/>
    <w:rsid w:val="00682637"/>
    <w:rsid w:val="006936AC"/>
    <w:rsid w:val="0069528D"/>
    <w:rsid w:val="006A1292"/>
    <w:rsid w:val="006B011B"/>
    <w:rsid w:val="006B0F6A"/>
    <w:rsid w:val="006C0A16"/>
    <w:rsid w:val="006D0345"/>
    <w:rsid w:val="006D0D42"/>
    <w:rsid w:val="006D2966"/>
    <w:rsid w:val="006D6BC5"/>
    <w:rsid w:val="006D76F8"/>
    <w:rsid w:val="006E470C"/>
    <w:rsid w:val="006E60B5"/>
    <w:rsid w:val="006F0850"/>
    <w:rsid w:val="006F1132"/>
    <w:rsid w:val="006F22E4"/>
    <w:rsid w:val="00702E08"/>
    <w:rsid w:val="00706EA4"/>
    <w:rsid w:val="0071416B"/>
    <w:rsid w:val="00723CD8"/>
    <w:rsid w:val="00737B87"/>
    <w:rsid w:val="0075001E"/>
    <w:rsid w:val="00750307"/>
    <w:rsid w:val="007514BD"/>
    <w:rsid w:val="007612B7"/>
    <w:rsid w:val="00762824"/>
    <w:rsid w:val="00771679"/>
    <w:rsid w:val="00772EEC"/>
    <w:rsid w:val="0077375B"/>
    <w:rsid w:val="00782E73"/>
    <w:rsid w:val="00784FAB"/>
    <w:rsid w:val="007916AF"/>
    <w:rsid w:val="00797FE7"/>
    <w:rsid w:val="007A6FB4"/>
    <w:rsid w:val="007A7A84"/>
    <w:rsid w:val="007B181A"/>
    <w:rsid w:val="007B1E9A"/>
    <w:rsid w:val="007B616C"/>
    <w:rsid w:val="007D68E4"/>
    <w:rsid w:val="007E6DD2"/>
    <w:rsid w:val="007F1DC3"/>
    <w:rsid w:val="007F4C7D"/>
    <w:rsid w:val="0080230C"/>
    <w:rsid w:val="00807450"/>
    <w:rsid w:val="00821B41"/>
    <w:rsid w:val="0082207B"/>
    <w:rsid w:val="00823491"/>
    <w:rsid w:val="008310D7"/>
    <w:rsid w:val="00831BC3"/>
    <w:rsid w:val="00834D8A"/>
    <w:rsid w:val="0083667D"/>
    <w:rsid w:val="008366B2"/>
    <w:rsid w:val="00847BE7"/>
    <w:rsid w:val="00855611"/>
    <w:rsid w:val="00864417"/>
    <w:rsid w:val="00872142"/>
    <w:rsid w:val="00873BFB"/>
    <w:rsid w:val="00882041"/>
    <w:rsid w:val="008875F5"/>
    <w:rsid w:val="008A2407"/>
    <w:rsid w:val="008B7866"/>
    <w:rsid w:val="008C522E"/>
    <w:rsid w:val="008E64E1"/>
    <w:rsid w:val="008E7A72"/>
    <w:rsid w:val="008F53AC"/>
    <w:rsid w:val="00900B81"/>
    <w:rsid w:val="00911F1F"/>
    <w:rsid w:val="009128E8"/>
    <w:rsid w:val="009151AE"/>
    <w:rsid w:val="0092449B"/>
    <w:rsid w:val="0092472A"/>
    <w:rsid w:val="009316FF"/>
    <w:rsid w:val="00931CD7"/>
    <w:rsid w:val="009350F8"/>
    <w:rsid w:val="00935430"/>
    <w:rsid w:val="00940970"/>
    <w:rsid w:val="00941FA6"/>
    <w:rsid w:val="00944E27"/>
    <w:rsid w:val="009463FC"/>
    <w:rsid w:val="00946C1D"/>
    <w:rsid w:val="009540E0"/>
    <w:rsid w:val="009548C4"/>
    <w:rsid w:val="00963FAA"/>
    <w:rsid w:val="00964232"/>
    <w:rsid w:val="00964281"/>
    <w:rsid w:val="00972B9A"/>
    <w:rsid w:val="0097481A"/>
    <w:rsid w:val="00974C25"/>
    <w:rsid w:val="00975296"/>
    <w:rsid w:val="00990AF7"/>
    <w:rsid w:val="009944AA"/>
    <w:rsid w:val="009A6E05"/>
    <w:rsid w:val="009C16E5"/>
    <w:rsid w:val="009C312E"/>
    <w:rsid w:val="009C65DD"/>
    <w:rsid w:val="009C736B"/>
    <w:rsid w:val="009D5C4C"/>
    <w:rsid w:val="009E1CBE"/>
    <w:rsid w:val="009E6BA9"/>
    <w:rsid w:val="009E7971"/>
    <w:rsid w:val="009E7FB9"/>
    <w:rsid w:val="009F11E1"/>
    <w:rsid w:val="009F4166"/>
    <w:rsid w:val="00A03537"/>
    <w:rsid w:val="00A0361E"/>
    <w:rsid w:val="00A105FB"/>
    <w:rsid w:val="00A11FDA"/>
    <w:rsid w:val="00A13A3D"/>
    <w:rsid w:val="00A217B4"/>
    <w:rsid w:val="00A236E7"/>
    <w:rsid w:val="00A2555F"/>
    <w:rsid w:val="00A25A92"/>
    <w:rsid w:val="00A27430"/>
    <w:rsid w:val="00A36DEC"/>
    <w:rsid w:val="00A54F30"/>
    <w:rsid w:val="00A62849"/>
    <w:rsid w:val="00A67BBB"/>
    <w:rsid w:val="00A922E6"/>
    <w:rsid w:val="00A94E80"/>
    <w:rsid w:val="00AA666E"/>
    <w:rsid w:val="00AA6C20"/>
    <w:rsid w:val="00AA6CEE"/>
    <w:rsid w:val="00AA7D6C"/>
    <w:rsid w:val="00AB79B7"/>
    <w:rsid w:val="00AC040F"/>
    <w:rsid w:val="00AC4171"/>
    <w:rsid w:val="00AE5618"/>
    <w:rsid w:val="00AF5917"/>
    <w:rsid w:val="00B007A6"/>
    <w:rsid w:val="00B045BD"/>
    <w:rsid w:val="00B123A3"/>
    <w:rsid w:val="00B12E26"/>
    <w:rsid w:val="00B20F89"/>
    <w:rsid w:val="00B23AF9"/>
    <w:rsid w:val="00B264BD"/>
    <w:rsid w:val="00B30E00"/>
    <w:rsid w:val="00B31169"/>
    <w:rsid w:val="00B36721"/>
    <w:rsid w:val="00B41047"/>
    <w:rsid w:val="00B713D9"/>
    <w:rsid w:val="00B8037A"/>
    <w:rsid w:val="00B857E7"/>
    <w:rsid w:val="00B9039D"/>
    <w:rsid w:val="00B918BB"/>
    <w:rsid w:val="00B95330"/>
    <w:rsid w:val="00B971C5"/>
    <w:rsid w:val="00BB21FE"/>
    <w:rsid w:val="00BB5740"/>
    <w:rsid w:val="00BB72D1"/>
    <w:rsid w:val="00BD5532"/>
    <w:rsid w:val="00BD672B"/>
    <w:rsid w:val="00BF2C50"/>
    <w:rsid w:val="00BF3639"/>
    <w:rsid w:val="00BF5FA8"/>
    <w:rsid w:val="00BF61E4"/>
    <w:rsid w:val="00C0437A"/>
    <w:rsid w:val="00C22CBB"/>
    <w:rsid w:val="00C23B0E"/>
    <w:rsid w:val="00C34477"/>
    <w:rsid w:val="00C35087"/>
    <w:rsid w:val="00C475A5"/>
    <w:rsid w:val="00C51432"/>
    <w:rsid w:val="00C514A7"/>
    <w:rsid w:val="00C56E9E"/>
    <w:rsid w:val="00C6343C"/>
    <w:rsid w:val="00C655FC"/>
    <w:rsid w:val="00C70584"/>
    <w:rsid w:val="00C83403"/>
    <w:rsid w:val="00C860D7"/>
    <w:rsid w:val="00C90837"/>
    <w:rsid w:val="00C96D4E"/>
    <w:rsid w:val="00CB35CE"/>
    <w:rsid w:val="00CC1B0A"/>
    <w:rsid w:val="00CD3E31"/>
    <w:rsid w:val="00CD5225"/>
    <w:rsid w:val="00CD5B8C"/>
    <w:rsid w:val="00CD69EA"/>
    <w:rsid w:val="00CE4B14"/>
    <w:rsid w:val="00CE5B67"/>
    <w:rsid w:val="00D05177"/>
    <w:rsid w:val="00D10511"/>
    <w:rsid w:val="00D13B98"/>
    <w:rsid w:val="00D145B8"/>
    <w:rsid w:val="00D14D83"/>
    <w:rsid w:val="00D150E4"/>
    <w:rsid w:val="00D154B7"/>
    <w:rsid w:val="00D25EC4"/>
    <w:rsid w:val="00D34A0B"/>
    <w:rsid w:val="00D405B1"/>
    <w:rsid w:val="00D41BB8"/>
    <w:rsid w:val="00D4288A"/>
    <w:rsid w:val="00D42E82"/>
    <w:rsid w:val="00D453BD"/>
    <w:rsid w:val="00D5346A"/>
    <w:rsid w:val="00D54A45"/>
    <w:rsid w:val="00D60246"/>
    <w:rsid w:val="00D64D07"/>
    <w:rsid w:val="00D6731F"/>
    <w:rsid w:val="00D758B8"/>
    <w:rsid w:val="00D85638"/>
    <w:rsid w:val="00D86E46"/>
    <w:rsid w:val="00D91B76"/>
    <w:rsid w:val="00D92B21"/>
    <w:rsid w:val="00D9663B"/>
    <w:rsid w:val="00D979C5"/>
    <w:rsid w:val="00DA0779"/>
    <w:rsid w:val="00DA1968"/>
    <w:rsid w:val="00DA1B5F"/>
    <w:rsid w:val="00DA4980"/>
    <w:rsid w:val="00DA74EA"/>
    <w:rsid w:val="00DB0188"/>
    <w:rsid w:val="00DB5829"/>
    <w:rsid w:val="00DE2DB4"/>
    <w:rsid w:val="00DE3E65"/>
    <w:rsid w:val="00DE7954"/>
    <w:rsid w:val="00DE79EC"/>
    <w:rsid w:val="00DE7E9B"/>
    <w:rsid w:val="00DF1371"/>
    <w:rsid w:val="00E007BC"/>
    <w:rsid w:val="00E03490"/>
    <w:rsid w:val="00E042D3"/>
    <w:rsid w:val="00E10009"/>
    <w:rsid w:val="00E14F56"/>
    <w:rsid w:val="00E2163E"/>
    <w:rsid w:val="00E23108"/>
    <w:rsid w:val="00E36A90"/>
    <w:rsid w:val="00E37C75"/>
    <w:rsid w:val="00E446CB"/>
    <w:rsid w:val="00E45A3F"/>
    <w:rsid w:val="00E4612E"/>
    <w:rsid w:val="00E46B02"/>
    <w:rsid w:val="00E50EE4"/>
    <w:rsid w:val="00E609C1"/>
    <w:rsid w:val="00E61607"/>
    <w:rsid w:val="00E70DB4"/>
    <w:rsid w:val="00E75404"/>
    <w:rsid w:val="00E77DA6"/>
    <w:rsid w:val="00E8656B"/>
    <w:rsid w:val="00E92D3F"/>
    <w:rsid w:val="00EA62F4"/>
    <w:rsid w:val="00EA7D7B"/>
    <w:rsid w:val="00EB751D"/>
    <w:rsid w:val="00EB794F"/>
    <w:rsid w:val="00EC0598"/>
    <w:rsid w:val="00EC1894"/>
    <w:rsid w:val="00EC6B04"/>
    <w:rsid w:val="00ED33F4"/>
    <w:rsid w:val="00ED34DE"/>
    <w:rsid w:val="00EF0D8C"/>
    <w:rsid w:val="00EF1FFB"/>
    <w:rsid w:val="00EF34D6"/>
    <w:rsid w:val="00F1019D"/>
    <w:rsid w:val="00F167C0"/>
    <w:rsid w:val="00F16B6C"/>
    <w:rsid w:val="00F307DD"/>
    <w:rsid w:val="00F31144"/>
    <w:rsid w:val="00F342B7"/>
    <w:rsid w:val="00F37BB8"/>
    <w:rsid w:val="00F41758"/>
    <w:rsid w:val="00F474AA"/>
    <w:rsid w:val="00F517B9"/>
    <w:rsid w:val="00F56253"/>
    <w:rsid w:val="00F65ABF"/>
    <w:rsid w:val="00F71D86"/>
    <w:rsid w:val="00F753A9"/>
    <w:rsid w:val="00F77166"/>
    <w:rsid w:val="00F779AA"/>
    <w:rsid w:val="00F8169A"/>
    <w:rsid w:val="00F84D94"/>
    <w:rsid w:val="00F86718"/>
    <w:rsid w:val="00F873DA"/>
    <w:rsid w:val="00F8744C"/>
    <w:rsid w:val="00F91039"/>
    <w:rsid w:val="00F94601"/>
    <w:rsid w:val="00F956AD"/>
    <w:rsid w:val="00FA43D4"/>
    <w:rsid w:val="00FA618D"/>
    <w:rsid w:val="00FC6D2D"/>
    <w:rsid w:val="00FD018A"/>
    <w:rsid w:val="00FD3023"/>
    <w:rsid w:val="00FD4243"/>
    <w:rsid w:val="00FD44C7"/>
    <w:rsid w:val="00FD5C6D"/>
    <w:rsid w:val="00FE1A3C"/>
    <w:rsid w:val="00FE4819"/>
    <w:rsid w:val="00FE6E77"/>
    <w:rsid w:val="00FF0AC4"/>
    <w:rsid w:val="00FF31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E6DD2"/>
    <w:pPr>
      <w:spacing w:after="200" w:line="276" w:lineRule="auto"/>
    </w:pPr>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qFormat/>
    <w:pPr>
      <w:keepNext/>
      <w:outlineLvl w:val="0"/>
    </w:pPr>
    <w:rPr>
      <w:rFonts w:ascii="Arial" w:hAnsi="Arial" w:cs="Arial"/>
      <w:b/>
      <w:bCs/>
    </w:rPr>
  </w:style>
  <w:style w:type="paragraph" w:styleId="berschrift2">
    <w:name w:val="heading 2"/>
    <w:basedOn w:val="Standard"/>
    <w:next w:val="Standard"/>
    <w:qFormat/>
    <w:pPr>
      <w:keepNext/>
      <w:jc w:val="center"/>
      <w:outlineLvl w:val="1"/>
    </w:pPr>
    <w:rPr>
      <w:rFonts w:ascii="Arial" w:hAnsi="Arial" w:cs="Arial"/>
      <w:b/>
      <w:bCs/>
      <w:sz w:val="28"/>
    </w:rPr>
  </w:style>
  <w:style w:type="paragraph" w:styleId="berschrift3">
    <w:name w:val="heading 3"/>
    <w:basedOn w:val="Standard"/>
    <w:next w:val="Standard"/>
    <w:qFormat/>
    <w:pPr>
      <w:keepNext/>
      <w:spacing w:before="120" w:after="120"/>
      <w:outlineLvl w:val="2"/>
    </w:pPr>
    <w:rPr>
      <w:rFonts w:ascii="Arial" w:hAnsi="Arial" w:cs="Arial"/>
      <w:sz w:val="24"/>
    </w:rPr>
  </w:style>
  <w:style w:type="paragraph" w:styleId="berschrift4">
    <w:name w:val="heading 4"/>
    <w:basedOn w:val="Standard"/>
    <w:next w:val="Standard"/>
    <w:qFormat/>
    <w:rsid w:val="008366B2"/>
    <w:pPr>
      <w:keepNext/>
      <w:numPr>
        <w:ilvl w:val="3"/>
        <w:numId w:val="9"/>
      </w:numPr>
      <w:spacing w:before="240" w:after="60"/>
      <w:outlineLvl w:val="3"/>
    </w:pPr>
    <w:rPr>
      <w:b/>
      <w:bCs/>
      <w:sz w:val="28"/>
      <w:szCs w:val="28"/>
    </w:rPr>
  </w:style>
  <w:style w:type="paragraph" w:styleId="berschrift5">
    <w:name w:val="heading 5"/>
    <w:basedOn w:val="Standard"/>
    <w:next w:val="Standard"/>
    <w:qFormat/>
    <w:rsid w:val="008366B2"/>
    <w:pPr>
      <w:numPr>
        <w:ilvl w:val="4"/>
        <w:numId w:val="9"/>
      </w:numPr>
      <w:spacing w:before="240" w:after="60"/>
      <w:outlineLvl w:val="4"/>
    </w:pPr>
    <w:rPr>
      <w:b/>
      <w:bCs/>
      <w:i/>
      <w:iCs/>
      <w:sz w:val="26"/>
      <w:szCs w:val="26"/>
    </w:rPr>
  </w:style>
  <w:style w:type="paragraph" w:styleId="berschrift6">
    <w:name w:val="heading 6"/>
    <w:basedOn w:val="Standard"/>
    <w:next w:val="Standard"/>
    <w:qFormat/>
    <w:rsid w:val="008366B2"/>
    <w:pPr>
      <w:numPr>
        <w:ilvl w:val="5"/>
        <w:numId w:val="9"/>
      </w:numPr>
      <w:spacing w:before="240" w:after="60"/>
      <w:outlineLvl w:val="5"/>
    </w:pPr>
    <w:rPr>
      <w:b/>
      <w:bCs/>
    </w:rPr>
  </w:style>
  <w:style w:type="paragraph" w:styleId="berschrift7">
    <w:name w:val="heading 7"/>
    <w:basedOn w:val="Standard"/>
    <w:next w:val="Standard"/>
    <w:qFormat/>
    <w:rsid w:val="008366B2"/>
    <w:pPr>
      <w:numPr>
        <w:ilvl w:val="6"/>
        <w:numId w:val="9"/>
      </w:numPr>
      <w:spacing w:before="240" w:after="60"/>
      <w:outlineLvl w:val="6"/>
    </w:pPr>
    <w:rPr>
      <w:sz w:val="24"/>
      <w:szCs w:val="24"/>
    </w:rPr>
  </w:style>
  <w:style w:type="paragraph" w:styleId="berschrift8">
    <w:name w:val="heading 8"/>
    <w:basedOn w:val="Standard"/>
    <w:next w:val="Standard"/>
    <w:qFormat/>
    <w:rsid w:val="008366B2"/>
    <w:pPr>
      <w:numPr>
        <w:ilvl w:val="7"/>
        <w:numId w:val="9"/>
      </w:numPr>
      <w:spacing w:before="240" w:after="60"/>
      <w:outlineLvl w:val="7"/>
    </w:pPr>
    <w:rPr>
      <w:i/>
      <w:iCs/>
      <w:sz w:val="24"/>
      <w:szCs w:val="24"/>
    </w:rPr>
  </w:style>
  <w:style w:type="paragraph" w:styleId="berschrift9">
    <w:name w:val="heading 9"/>
    <w:basedOn w:val="Standard"/>
    <w:next w:val="Standard"/>
    <w:qFormat/>
    <w:rsid w:val="008366B2"/>
    <w:pPr>
      <w:numPr>
        <w:ilvl w:val="8"/>
        <w:numId w:val="9"/>
      </w:numPr>
      <w:spacing w:before="240" w:after="60"/>
      <w:outlineLvl w:val="8"/>
    </w:pPr>
    <w:rPr>
      <w:rFonts w:ascii="Arial" w:hAnsi="Arial" w:cs="Arial"/>
    </w:rPr>
  </w:style>
  <w:style w:type="character" w:default="1" w:styleId="Absatz-Standardschriftart">
    <w:name w:val="Default Paragraph Font"/>
    <w:uiPriority w:val="1"/>
    <w:semiHidden/>
    <w:unhideWhenUsed/>
    <w:rsid w:val="007E6DD2"/>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E6DD2"/>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character" w:styleId="Hyperlink">
    <w:name w:val="Hyperlink"/>
    <w:uiPriority w:val="99"/>
    <w:rPr>
      <w:color w:val="0000FF"/>
      <w:u w:val="single"/>
    </w:rPr>
  </w:style>
  <w:style w:type="paragraph" w:customStyle="1" w:styleId="Titelseite">
    <w:name w:val="Titelseite"/>
    <w:basedOn w:val="Standard"/>
    <w:link w:val="TitelseiteZchn"/>
    <w:rsid w:val="008366B2"/>
    <w:rPr>
      <w:sz w:val="24"/>
    </w:rPr>
  </w:style>
  <w:style w:type="paragraph" w:styleId="Verzeichnis2">
    <w:name w:val="toc 2"/>
    <w:basedOn w:val="Standard"/>
    <w:next w:val="Standard"/>
    <w:autoRedefine/>
    <w:semiHidden/>
    <w:rsid w:val="008366B2"/>
    <w:pPr>
      <w:tabs>
        <w:tab w:val="right" w:leader="dot" w:pos="9060"/>
      </w:tabs>
      <w:spacing w:line="360" w:lineRule="auto"/>
    </w:pPr>
    <w:rPr>
      <w:rFonts w:ascii="Arial" w:hAnsi="Arial"/>
    </w:rPr>
  </w:style>
  <w:style w:type="paragraph" w:styleId="Verzeichnis1">
    <w:name w:val="toc 1"/>
    <w:basedOn w:val="Standard"/>
    <w:next w:val="Standard"/>
    <w:autoRedefine/>
    <w:uiPriority w:val="39"/>
    <w:rsid w:val="008366B2"/>
    <w:pPr>
      <w:tabs>
        <w:tab w:val="left" w:pos="702"/>
        <w:tab w:val="right" w:leader="dot" w:pos="9050"/>
      </w:tabs>
      <w:spacing w:line="360" w:lineRule="auto"/>
    </w:pPr>
    <w:rPr>
      <w:rFonts w:ascii="Arial" w:hAnsi="Arial"/>
      <w:sz w:val="24"/>
    </w:rPr>
  </w:style>
  <w:style w:type="paragraph" w:customStyle="1" w:styleId="berschriftPTB">
    <w:name w:val="Überschrift PTB"/>
    <w:basedOn w:val="berschrift1"/>
    <w:next w:val="Standard"/>
    <w:rsid w:val="008366B2"/>
    <w:pPr>
      <w:numPr>
        <w:numId w:val="1"/>
      </w:numPr>
      <w:spacing w:line="360" w:lineRule="auto"/>
    </w:pPr>
    <w:rPr>
      <w:sz w:val="28"/>
      <w:szCs w:val="28"/>
    </w:rPr>
  </w:style>
  <w:style w:type="paragraph" w:customStyle="1" w:styleId="B">
    <w:name w:val="ÜB"/>
    <w:basedOn w:val="berschrift1"/>
    <w:link w:val="BZchn"/>
    <w:rsid w:val="008366B2"/>
    <w:pPr>
      <w:numPr>
        <w:numId w:val="9"/>
      </w:numPr>
      <w:spacing w:line="360" w:lineRule="auto"/>
    </w:pPr>
    <w:rPr>
      <w:sz w:val="28"/>
    </w:rPr>
  </w:style>
  <w:style w:type="paragraph" w:styleId="Verzeichnis3">
    <w:name w:val="toc 3"/>
    <w:basedOn w:val="Standard"/>
    <w:next w:val="Standard"/>
    <w:autoRedefine/>
    <w:semiHidden/>
    <w:rsid w:val="008366B2"/>
    <w:pPr>
      <w:ind w:left="400"/>
    </w:pPr>
    <w:rPr>
      <w:rFonts w:ascii="Arial" w:hAnsi="Arial"/>
    </w:rPr>
  </w:style>
  <w:style w:type="paragraph" w:customStyle="1" w:styleId="B2">
    <w:name w:val="ÜB 2"/>
    <w:basedOn w:val="B"/>
    <w:link w:val="B2Zchn"/>
    <w:rsid w:val="003636DB"/>
    <w:pPr>
      <w:numPr>
        <w:ilvl w:val="1"/>
      </w:numPr>
      <w:tabs>
        <w:tab w:val="clear" w:pos="576"/>
        <w:tab w:val="num" w:pos="567"/>
      </w:tabs>
      <w:ind w:left="567" w:hanging="567"/>
    </w:pPr>
  </w:style>
  <w:style w:type="paragraph" w:customStyle="1" w:styleId="StandardText">
    <w:name w:val="Standard Text"/>
    <w:basedOn w:val="Standard"/>
    <w:link w:val="StandardTextZchn"/>
    <w:rsid w:val="008366B2"/>
    <w:pPr>
      <w:spacing w:line="360" w:lineRule="auto"/>
    </w:pPr>
    <w:rPr>
      <w:rFonts w:ascii="Arial" w:hAnsi="Arial"/>
      <w:sz w:val="24"/>
    </w:rPr>
  </w:style>
  <w:style w:type="paragraph" w:styleId="Funotentext">
    <w:name w:val="footnote text"/>
    <w:basedOn w:val="Standard"/>
    <w:link w:val="FunotentextZchn"/>
    <w:semiHidden/>
    <w:rsid w:val="008366B2"/>
  </w:style>
  <w:style w:type="character" w:styleId="Funotenzeichen">
    <w:name w:val="footnote reference"/>
    <w:semiHidden/>
    <w:rsid w:val="008366B2"/>
    <w:rPr>
      <w:vertAlign w:val="superscript"/>
    </w:rPr>
  </w:style>
  <w:style w:type="table" w:styleId="Tabellenraster">
    <w:name w:val="Table Grid"/>
    <w:basedOn w:val="NormaleTabelle"/>
    <w:rsid w:val="008366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2Zchn">
    <w:name w:val="ÜB 2 Zchn"/>
    <w:link w:val="B2"/>
    <w:rsid w:val="003636DB"/>
    <w:rPr>
      <w:rFonts w:ascii="Arial" w:hAnsi="Arial" w:cs="Arial"/>
      <w:b/>
      <w:bCs/>
      <w:sz w:val="28"/>
      <w:lang w:eastAsia="de-DE"/>
    </w:rPr>
  </w:style>
  <w:style w:type="paragraph" w:styleId="HTMLVorformatiert">
    <w:name w:val="HTML Preformatted"/>
    <w:basedOn w:val="Standard"/>
    <w:rsid w:val="0083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lang w:val="en-US" w:eastAsia="zh-CN"/>
    </w:rPr>
  </w:style>
  <w:style w:type="character" w:customStyle="1" w:styleId="sc3">
    <w:name w:val="sc3"/>
    <w:basedOn w:val="Absatz-Standardschriftart"/>
    <w:rsid w:val="008366B2"/>
  </w:style>
  <w:style w:type="character" w:customStyle="1" w:styleId="re1">
    <w:name w:val="re1"/>
    <w:basedOn w:val="Absatz-Standardschriftart"/>
    <w:rsid w:val="008366B2"/>
  </w:style>
  <w:style w:type="character" w:customStyle="1" w:styleId="re0">
    <w:name w:val="re0"/>
    <w:basedOn w:val="Absatz-Standardschriftart"/>
    <w:rsid w:val="008366B2"/>
  </w:style>
  <w:style w:type="character" w:customStyle="1" w:styleId="st0">
    <w:name w:val="st0"/>
    <w:basedOn w:val="Absatz-Standardschriftart"/>
    <w:rsid w:val="008366B2"/>
  </w:style>
  <w:style w:type="character" w:customStyle="1" w:styleId="re2">
    <w:name w:val="re2"/>
    <w:basedOn w:val="Absatz-Standardschriftart"/>
    <w:rsid w:val="008366B2"/>
  </w:style>
  <w:style w:type="paragraph" w:customStyle="1" w:styleId="B3">
    <w:name w:val="ÜB 3"/>
    <w:basedOn w:val="B2"/>
    <w:link w:val="B3Zchn"/>
    <w:rsid w:val="008366B2"/>
    <w:pPr>
      <w:numPr>
        <w:ilvl w:val="2"/>
      </w:numPr>
      <w:tabs>
        <w:tab w:val="clear" w:pos="720"/>
        <w:tab w:val="num" w:pos="360"/>
      </w:tabs>
      <w:ind w:left="432" w:hanging="432"/>
    </w:pPr>
  </w:style>
  <w:style w:type="character" w:customStyle="1" w:styleId="StandardTextZchn">
    <w:name w:val="Standard Text Zchn"/>
    <w:link w:val="StandardText"/>
    <w:rsid w:val="008366B2"/>
    <w:rPr>
      <w:rFonts w:ascii="Arial" w:hAnsi="Arial"/>
      <w:sz w:val="24"/>
      <w:lang w:val="de-DE" w:eastAsia="de-DE" w:bidi="ar-SA"/>
    </w:rPr>
  </w:style>
  <w:style w:type="character" w:customStyle="1" w:styleId="B3Zchn">
    <w:name w:val="ÜB 3 Zchn"/>
    <w:basedOn w:val="B2Zchn"/>
    <w:link w:val="B3"/>
    <w:rsid w:val="008366B2"/>
    <w:rPr>
      <w:rFonts w:ascii="Arial" w:hAnsi="Arial" w:cs="Arial"/>
      <w:b/>
      <w:bCs/>
      <w:sz w:val="28"/>
      <w:lang w:eastAsia="de-DE"/>
    </w:rPr>
  </w:style>
  <w:style w:type="character" w:customStyle="1" w:styleId="berschrift1Zchn">
    <w:name w:val="Überschrift 1 Zchn"/>
    <w:link w:val="berschrift1"/>
    <w:rsid w:val="008366B2"/>
    <w:rPr>
      <w:rFonts w:ascii="Arial" w:hAnsi="Arial" w:cs="Arial"/>
      <w:b/>
      <w:bCs/>
      <w:sz w:val="22"/>
      <w:lang w:val="de-DE" w:eastAsia="de-DE" w:bidi="ar-SA"/>
    </w:rPr>
  </w:style>
  <w:style w:type="character" w:customStyle="1" w:styleId="BZchn">
    <w:name w:val="ÜB Zchn"/>
    <w:link w:val="B"/>
    <w:rsid w:val="008366B2"/>
    <w:rPr>
      <w:rFonts w:ascii="Arial" w:hAnsi="Arial" w:cs="Arial"/>
      <w:b/>
      <w:bCs/>
      <w:sz w:val="28"/>
      <w:lang w:val="de-DE" w:eastAsia="de-DE" w:bidi="ar-SA"/>
    </w:rPr>
  </w:style>
  <w:style w:type="paragraph" w:customStyle="1" w:styleId="Anhang1">
    <w:name w:val="Anhang 1"/>
    <w:basedOn w:val="berschrift1"/>
    <w:link w:val="Anhang1Zchn"/>
    <w:rsid w:val="008366B2"/>
  </w:style>
  <w:style w:type="paragraph" w:styleId="Abbildungsverzeichnis">
    <w:name w:val="table of figures"/>
    <w:basedOn w:val="Standard"/>
    <w:next w:val="Standard"/>
    <w:uiPriority w:val="99"/>
    <w:rsid w:val="008366B2"/>
    <w:pPr>
      <w:spacing w:line="360" w:lineRule="auto"/>
    </w:pPr>
    <w:rPr>
      <w:rFonts w:ascii="Arial" w:hAnsi="Arial"/>
      <w:sz w:val="24"/>
    </w:rPr>
  </w:style>
  <w:style w:type="character" w:styleId="BesuchterHyperlink">
    <w:name w:val="FollowedHyperlink"/>
    <w:rsid w:val="008366B2"/>
    <w:rPr>
      <w:color w:val="800080"/>
      <w:u w:val="single"/>
    </w:rPr>
  </w:style>
  <w:style w:type="paragraph" w:styleId="Textkrper">
    <w:name w:val="Body Text"/>
    <w:basedOn w:val="Standard"/>
    <w:link w:val="TextkrperZchn"/>
    <w:autoRedefine/>
    <w:rsid w:val="008366B2"/>
    <w:pPr>
      <w:spacing w:before="240" w:after="120" w:line="360" w:lineRule="auto"/>
      <w:jc w:val="both"/>
    </w:pPr>
    <w:rPr>
      <w:rFonts w:eastAsia="SimSun"/>
      <w:sz w:val="24"/>
      <w:lang w:eastAsia="zh-CN"/>
    </w:rPr>
  </w:style>
  <w:style w:type="character" w:customStyle="1" w:styleId="TextkrperZchn">
    <w:name w:val="Textkörper Zchn"/>
    <w:link w:val="Textkrper"/>
    <w:rsid w:val="008366B2"/>
    <w:rPr>
      <w:rFonts w:eastAsia="SimSun"/>
      <w:sz w:val="24"/>
      <w:szCs w:val="22"/>
      <w:lang w:val="de-DE" w:eastAsia="zh-CN" w:bidi="ar-SA"/>
    </w:rPr>
  </w:style>
  <w:style w:type="paragraph" w:customStyle="1" w:styleId="2berschrift">
    <w:name w:val="2. Überschrift"/>
    <w:basedOn w:val="Standard"/>
    <w:next w:val="Standard"/>
    <w:autoRedefine/>
    <w:rsid w:val="008366B2"/>
    <w:pPr>
      <w:outlineLvl w:val="1"/>
    </w:pPr>
    <w:rPr>
      <w:b/>
      <w:sz w:val="40"/>
      <w:szCs w:val="40"/>
    </w:rPr>
  </w:style>
  <w:style w:type="character" w:customStyle="1" w:styleId="TitelseiteZchn">
    <w:name w:val="Titelseite Zchn"/>
    <w:link w:val="Titelseite"/>
    <w:rsid w:val="008366B2"/>
    <w:rPr>
      <w:sz w:val="24"/>
      <w:lang w:val="de-DE" w:eastAsia="de-DE" w:bidi="ar-SA"/>
    </w:rPr>
  </w:style>
  <w:style w:type="paragraph" w:customStyle="1" w:styleId="Anhang2">
    <w:name w:val="Anhang 2"/>
    <w:basedOn w:val="Anhang1"/>
    <w:link w:val="Anhang2Zchn"/>
    <w:rsid w:val="008366B2"/>
    <w:rPr>
      <w:sz w:val="24"/>
      <w:szCs w:val="24"/>
    </w:rPr>
  </w:style>
  <w:style w:type="character" w:customStyle="1" w:styleId="Anhang1Zchn">
    <w:name w:val="Anhang 1 Zchn"/>
    <w:basedOn w:val="berschrift1Zchn"/>
    <w:link w:val="Anhang1"/>
    <w:rsid w:val="008366B2"/>
    <w:rPr>
      <w:rFonts w:ascii="Arial" w:hAnsi="Arial" w:cs="Arial"/>
      <w:b/>
      <w:bCs/>
      <w:sz w:val="22"/>
      <w:lang w:val="de-DE" w:eastAsia="de-DE" w:bidi="ar-SA"/>
    </w:rPr>
  </w:style>
  <w:style w:type="character" w:customStyle="1" w:styleId="Anhang2Zchn">
    <w:name w:val="Anhang 2 Zchn"/>
    <w:link w:val="Anhang2"/>
    <w:rsid w:val="008366B2"/>
    <w:rPr>
      <w:rFonts w:ascii="Arial" w:hAnsi="Arial" w:cs="Arial"/>
      <w:b/>
      <w:bCs/>
      <w:sz w:val="24"/>
      <w:szCs w:val="24"/>
      <w:lang w:val="de-DE" w:eastAsia="de-DE" w:bidi="ar-SA"/>
    </w:rPr>
  </w:style>
  <w:style w:type="paragraph" w:styleId="Sprechblasentext">
    <w:name w:val="Balloon Text"/>
    <w:basedOn w:val="Standard"/>
    <w:link w:val="SprechblasentextZchn"/>
    <w:rsid w:val="007612B7"/>
    <w:rPr>
      <w:rFonts w:ascii="Tahoma" w:hAnsi="Tahoma" w:cs="Tahoma"/>
      <w:sz w:val="16"/>
      <w:szCs w:val="16"/>
    </w:rPr>
  </w:style>
  <w:style w:type="character" w:customStyle="1" w:styleId="SprechblasentextZchn">
    <w:name w:val="Sprechblasentext Zchn"/>
    <w:link w:val="Sprechblasentext"/>
    <w:rsid w:val="007612B7"/>
    <w:rPr>
      <w:rFonts w:ascii="Tahoma" w:hAnsi="Tahoma" w:cs="Tahoma"/>
      <w:sz w:val="16"/>
      <w:szCs w:val="16"/>
      <w:lang w:eastAsia="de-DE"/>
    </w:rPr>
  </w:style>
  <w:style w:type="paragraph" w:customStyle="1" w:styleId="StandardPTB">
    <w:name w:val="Standard PTB"/>
    <w:basedOn w:val="StandardText"/>
    <w:rsid w:val="001D6CA0"/>
    <w:pPr>
      <w:jc w:val="both"/>
    </w:pPr>
  </w:style>
  <w:style w:type="paragraph" w:styleId="Listenabsatz">
    <w:name w:val="List Paragraph"/>
    <w:basedOn w:val="Standard"/>
    <w:uiPriority w:val="34"/>
    <w:qFormat/>
    <w:rsid w:val="006D0D42"/>
    <w:pPr>
      <w:ind w:left="720"/>
    </w:pPr>
  </w:style>
  <w:style w:type="paragraph" w:styleId="KeinLeerraum">
    <w:name w:val="No Spacing"/>
    <w:uiPriority w:val="1"/>
    <w:qFormat/>
    <w:rsid w:val="00213BE6"/>
    <w:rPr>
      <w:rFonts w:ascii="Calibri" w:eastAsia="Calibri" w:hAnsi="Calibri"/>
      <w:sz w:val="22"/>
      <w:szCs w:val="22"/>
      <w:lang w:eastAsia="en-US"/>
    </w:rPr>
  </w:style>
  <w:style w:type="character" w:customStyle="1" w:styleId="FunotentextZchn">
    <w:name w:val="Fußnotentext Zchn"/>
    <w:link w:val="Funotentext"/>
    <w:semiHidden/>
    <w:rsid w:val="00772EEC"/>
  </w:style>
  <w:style w:type="character" w:customStyle="1" w:styleId="apple-converted-space">
    <w:name w:val="apple-converted-space"/>
    <w:rsid w:val="009D5C4C"/>
  </w:style>
  <w:style w:type="paragraph" w:styleId="berarbeitung">
    <w:name w:val="Revision"/>
    <w:hidden/>
    <w:uiPriority w:val="99"/>
    <w:semiHidden/>
    <w:rsid w:val="00DB5829"/>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E6DD2"/>
    <w:pPr>
      <w:spacing w:after="200" w:line="276" w:lineRule="auto"/>
    </w:pPr>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qFormat/>
    <w:pPr>
      <w:keepNext/>
      <w:outlineLvl w:val="0"/>
    </w:pPr>
    <w:rPr>
      <w:rFonts w:ascii="Arial" w:hAnsi="Arial" w:cs="Arial"/>
      <w:b/>
      <w:bCs/>
    </w:rPr>
  </w:style>
  <w:style w:type="paragraph" w:styleId="berschrift2">
    <w:name w:val="heading 2"/>
    <w:basedOn w:val="Standard"/>
    <w:next w:val="Standard"/>
    <w:qFormat/>
    <w:pPr>
      <w:keepNext/>
      <w:jc w:val="center"/>
      <w:outlineLvl w:val="1"/>
    </w:pPr>
    <w:rPr>
      <w:rFonts w:ascii="Arial" w:hAnsi="Arial" w:cs="Arial"/>
      <w:b/>
      <w:bCs/>
      <w:sz w:val="28"/>
    </w:rPr>
  </w:style>
  <w:style w:type="paragraph" w:styleId="berschrift3">
    <w:name w:val="heading 3"/>
    <w:basedOn w:val="Standard"/>
    <w:next w:val="Standard"/>
    <w:qFormat/>
    <w:pPr>
      <w:keepNext/>
      <w:spacing w:before="120" w:after="120"/>
      <w:outlineLvl w:val="2"/>
    </w:pPr>
    <w:rPr>
      <w:rFonts w:ascii="Arial" w:hAnsi="Arial" w:cs="Arial"/>
      <w:sz w:val="24"/>
    </w:rPr>
  </w:style>
  <w:style w:type="paragraph" w:styleId="berschrift4">
    <w:name w:val="heading 4"/>
    <w:basedOn w:val="Standard"/>
    <w:next w:val="Standard"/>
    <w:qFormat/>
    <w:rsid w:val="008366B2"/>
    <w:pPr>
      <w:keepNext/>
      <w:numPr>
        <w:ilvl w:val="3"/>
        <w:numId w:val="9"/>
      </w:numPr>
      <w:spacing w:before="240" w:after="60"/>
      <w:outlineLvl w:val="3"/>
    </w:pPr>
    <w:rPr>
      <w:b/>
      <w:bCs/>
      <w:sz w:val="28"/>
      <w:szCs w:val="28"/>
    </w:rPr>
  </w:style>
  <w:style w:type="paragraph" w:styleId="berschrift5">
    <w:name w:val="heading 5"/>
    <w:basedOn w:val="Standard"/>
    <w:next w:val="Standard"/>
    <w:qFormat/>
    <w:rsid w:val="008366B2"/>
    <w:pPr>
      <w:numPr>
        <w:ilvl w:val="4"/>
        <w:numId w:val="9"/>
      </w:numPr>
      <w:spacing w:before="240" w:after="60"/>
      <w:outlineLvl w:val="4"/>
    </w:pPr>
    <w:rPr>
      <w:b/>
      <w:bCs/>
      <w:i/>
      <w:iCs/>
      <w:sz w:val="26"/>
      <w:szCs w:val="26"/>
    </w:rPr>
  </w:style>
  <w:style w:type="paragraph" w:styleId="berschrift6">
    <w:name w:val="heading 6"/>
    <w:basedOn w:val="Standard"/>
    <w:next w:val="Standard"/>
    <w:qFormat/>
    <w:rsid w:val="008366B2"/>
    <w:pPr>
      <w:numPr>
        <w:ilvl w:val="5"/>
        <w:numId w:val="9"/>
      </w:numPr>
      <w:spacing w:before="240" w:after="60"/>
      <w:outlineLvl w:val="5"/>
    </w:pPr>
    <w:rPr>
      <w:b/>
      <w:bCs/>
    </w:rPr>
  </w:style>
  <w:style w:type="paragraph" w:styleId="berschrift7">
    <w:name w:val="heading 7"/>
    <w:basedOn w:val="Standard"/>
    <w:next w:val="Standard"/>
    <w:qFormat/>
    <w:rsid w:val="008366B2"/>
    <w:pPr>
      <w:numPr>
        <w:ilvl w:val="6"/>
        <w:numId w:val="9"/>
      </w:numPr>
      <w:spacing w:before="240" w:after="60"/>
      <w:outlineLvl w:val="6"/>
    </w:pPr>
    <w:rPr>
      <w:sz w:val="24"/>
      <w:szCs w:val="24"/>
    </w:rPr>
  </w:style>
  <w:style w:type="paragraph" w:styleId="berschrift8">
    <w:name w:val="heading 8"/>
    <w:basedOn w:val="Standard"/>
    <w:next w:val="Standard"/>
    <w:qFormat/>
    <w:rsid w:val="008366B2"/>
    <w:pPr>
      <w:numPr>
        <w:ilvl w:val="7"/>
        <w:numId w:val="9"/>
      </w:numPr>
      <w:spacing w:before="240" w:after="60"/>
      <w:outlineLvl w:val="7"/>
    </w:pPr>
    <w:rPr>
      <w:i/>
      <w:iCs/>
      <w:sz w:val="24"/>
      <w:szCs w:val="24"/>
    </w:rPr>
  </w:style>
  <w:style w:type="paragraph" w:styleId="berschrift9">
    <w:name w:val="heading 9"/>
    <w:basedOn w:val="Standard"/>
    <w:next w:val="Standard"/>
    <w:qFormat/>
    <w:rsid w:val="008366B2"/>
    <w:pPr>
      <w:numPr>
        <w:ilvl w:val="8"/>
        <w:numId w:val="9"/>
      </w:numPr>
      <w:spacing w:before="240" w:after="60"/>
      <w:outlineLvl w:val="8"/>
    </w:pPr>
    <w:rPr>
      <w:rFonts w:ascii="Arial" w:hAnsi="Arial" w:cs="Arial"/>
    </w:rPr>
  </w:style>
  <w:style w:type="character" w:default="1" w:styleId="Absatz-Standardschriftart">
    <w:name w:val="Default Paragraph Font"/>
    <w:uiPriority w:val="1"/>
    <w:semiHidden/>
    <w:unhideWhenUsed/>
    <w:rsid w:val="007E6DD2"/>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E6DD2"/>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character" w:styleId="Hyperlink">
    <w:name w:val="Hyperlink"/>
    <w:uiPriority w:val="99"/>
    <w:rPr>
      <w:color w:val="0000FF"/>
      <w:u w:val="single"/>
    </w:rPr>
  </w:style>
  <w:style w:type="paragraph" w:customStyle="1" w:styleId="Titelseite">
    <w:name w:val="Titelseite"/>
    <w:basedOn w:val="Standard"/>
    <w:link w:val="TitelseiteZchn"/>
    <w:rsid w:val="008366B2"/>
    <w:rPr>
      <w:sz w:val="24"/>
    </w:rPr>
  </w:style>
  <w:style w:type="paragraph" w:styleId="Verzeichnis2">
    <w:name w:val="toc 2"/>
    <w:basedOn w:val="Standard"/>
    <w:next w:val="Standard"/>
    <w:autoRedefine/>
    <w:semiHidden/>
    <w:rsid w:val="008366B2"/>
    <w:pPr>
      <w:tabs>
        <w:tab w:val="right" w:leader="dot" w:pos="9060"/>
      </w:tabs>
      <w:spacing w:line="360" w:lineRule="auto"/>
    </w:pPr>
    <w:rPr>
      <w:rFonts w:ascii="Arial" w:hAnsi="Arial"/>
    </w:rPr>
  </w:style>
  <w:style w:type="paragraph" w:styleId="Verzeichnis1">
    <w:name w:val="toc 1"/>
    <w:basedOn w:val="Standard"/>
    <w:next w:val="Standard"/>
    <w:autoRedefine/>
    <w:uiPriority w:val="39"/>
    <w:rsid w:val="008366B2"/>
    <w:pPr>
      <w:tabs>
        <w:tab w:val="left" w:pos="702"/>
        <w:tab w:val="right" w:leader="dot" w:pos="9050"/>
      </w:tabs>
      <w:spacing w:line="360" w:lineRule="auto"/>
    </w:pPr>
    <w:rPr>
      <w:rFonts w:ascii="Arial" w:hAnsi="Arial"/>
      <w:sz w:val="24"/>
    </w:rPr>
  </w:style>
  <w:style w:type="paragraph" w:customStyle="1" w:styleId="berschriftPTB">
    <w:name w:val="Überschrift PTB"/>
    <w:basedOn w:val="berschrift1"/>
    <w:next w:val="Standard"/>
    <w:rsid w:val="008366B2"/>
    <w:pPr>
      <w:numPr>
        <w:numId w:val="1"/>
      </w:numPr>
      <w:spacing w:line="360" w:lineRule="auto"/>
    </w:pPr>
    <w:rPr>
      <w:sz w:val="28"/>
      <w:szCs w:val="28"/>
    </w:rPr>
  </w:style>
  <w:style w:type="paragraph" w:customStyle="1" w:styleId="B">
    <w:name w:val="ÜB"/>
    <w:basedOn w:val="berschrift1"/>
    <w:link w:val="BZchn"/>
    <w:rsid w:val="008366B2"/>
    <w:pPr>
      <w:numPr>
        <w:numId w:val="9"/>
      </w:numPr>
      <w:spacing w:line="360" w:lineRule="auto"/>
    </w:pPr>
    <w:rPr>
      <w:sz w:val="28"/>
    </w:rPr>
  </w:style>
  <w:style w:type="paragraph" w:styleId="Verzeichnis3">
    <w:name w:val="toc 3"/>
    <w:basedOn w:val="Standard"/>
    <w:next w:val="Standard"/>
    <w:autoRedefine/>
    <w:semiHidden/>
    <w:rsid w:val="008366B2"/>
    <w:pPr>
      <w:ind w:left="400"/>
    </w:pPr>
    <w:rPr>
      <w:rFonts w:ascii="Arial" w:hAnsi="Arial"/>
    </w:rPr>
  </w:style>
  <w:style w:type="paragraph" w:customStyle="1" w:styleId="B2">
    <w:name w:val="ÜB 2"/>
    <w:basedOn w:val="B"/>
    <w:link w:val="B2Zchn"/>
    <w:rsid w:val="003636DB"/>
    <w:pPr>
      <w:numPr>
        <w:ilvl w:val="1"/>
      </w:numPr>
      <w:tabs>
        <w:tab w:val="clear" w:pos="576"/>
        <w:tab w:val="num" w:pos="567"/>
      </w:tabs>
      <w:ind w:left="567" w:hanging="567"/>
    </w:pPr>
  </w:style>
  <w:style w:type="paragraph" w:customStyle="1" w:styleId="StandardText">
    <w:name w:val="Standard Text"/>
    <w:basedOn w:val="Standard"/>
    <w:link w:val="StandardTextZchn"/>
    <w:rsid w:val="008366B2"/>
    <w:pPr>
      <w:spacing w:line="360" w:lineRule="auto"/>
    </w:pPr>
    <w:rPr>
      <w:rFonts w:ascii="Arial" w:hAnsi="Arial"/>
      <w:sz w:val="24"/>
    </w:rPr>
  </w:style>
  <w:style w:type="paragraph" w:styleId="Funotentext">
    <w:name w:val="footnote text"/>
    <w:basedOn w:val="Standard"/>
    <w:link w:val="FunotentextZchn"/>
    <w:semiHidden/>
    <w:rsid w:val="008366B2"/>
  </w:style>
  <w:style w:type="character" w:styleId="Funotenzeichen">
    <w:name w:val="footnote reference"/>
    <w:semiHidden/>
    <w:rsid w:val="008366B2"/>
    <w:rPr>
      <w:vertAlign w:val="superscript"/>
    </w:rPr>
  </w:style>
  <w:style w:type="table" w:styleId="Tabellenraster">
    <w:name w:val="Table Grid"/>
    <w:basedOn w:val="NormaleTabelle"/>
    <w:rsid w:val="008366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2Zchn">
    <w:name w:val="ÜB 2 Zchn"/>
    <w:link w:val="B2"/>
    <w:rsid w:val="003636DB"/>
    <w:rPr>
      <w:rFonts w:ascii="Arial" w:hAnsi="Arial" w:cs="Arial"/>
      <w:b/>
      <w:bCs/>
      <w:sz w:val="28"/>
      <w:lang w:eastAsia="de-DE"/>
    </w:rPr>
  </w:style>
  <w:style w:type="paragraph" w:styleId="HTMLVorformatiert">
    <w:name w:val="HTML Preformatted"/>
    <w:basedOn w:val="Standard"/>
    <w:rsid w:val="0083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lang w:val="en-US" w:eastAsia="zh-CN"/>
    </w:rPr>
  </w:style>
  <w:style w:type="character" w:customStyle="1" w:styleId="sc3">
    <w:name w:val="sc3"/>
    <w:basedOn w:val="Absatz-Standardschriftart"/>
    <w:rsid w:val="008366B2"/>
  </w:style>
  <w:style w:type="character" w:customStyle="1" w:styleId="re1">
    <w:name w:val="re1"/>
    <w:basedOn w:val="Absatz-Standardschriftart"/>
    <w:rsid w:val="008366B2"/>
  </w:style>
  <w:style w:type="character" w:customStyle="1" w:styleId="re0">
    <w:name w:val="re0"/>
    <w:basedOn w:val="Absatz-Standardschriftart"/>
    <w:rsid w:val="008366B2"/>
  </w:style>
  <w:style w:type="character" w:customStyle="1" w:styleId="st0">
    <w:name w:val="st0"/>
    <w:basedOn w:val="Absatz-Standardschriftart"/>
    <w:rsid w:val="008366B2"/>
  </w:style>
  <w:style w:type="character" w:customStyle="1" w:styleId="re2">
    <w:name w:val="re2"/>
    <w:basedOn w:val="Absatz-Standardschriftart"/>
    <w:rsid w:val="008366B2"/>
  </w:style>
  <w:style w:type="paragraph" w:customStyle="1" w:styleId="B3">
    <w:name w:val="ÜB 3"/>
    <w:basedOn w:val="B2"/>
    <w:link w:val="B3Zchn"/>
    <w:rsid w:val="008366B2"/>
    <w:pPr>
      <w:numPr>
        <w:ilvl w:val="2"/>
      </w:numPr>
      <w:tabs>
        <w:tab w:val="clear" w:pos="720"/>
        <w:tab w:val="num" w:pos="360"/>
      </w:tabs>
      <w:ind w:left="432" w:hanging="432"/>
    </w:pPr>
  </w:style>
  <w:style w:type="character" w:customStyle="1" w:styleId="StandardTextZchn">
    <w:name w:val="Standard Text Zchn"/>
    <w:link w:val="StandardText"/>
    <w:rsid w:val="008366B2"/>
    <w:rPr>
      <w:rFonts w:ascii="Arial" w:hAnsi="Arial"/>
      <w:sz w:val="24"/>
      <w:lang w:val="de-DE" w:eastAsia="de-DE" w:bidi="ar-SA"/>
    </w:rPr>
  </w:style>
  <w:style w:type="character" w:customStyle="1" w:styleId="B3Zchn">
    <w:name w:val="ÜB 3 Zchn"/>
    <w:basedOn w:val="B2Zchn"/>
    <w:link w:val="B3"/>
    <w:rsid w:val="008366B2"/>
    <w:rPr>
      <w:rFonts w:ascii="Arial" w:hAnsi="Arial" w:cs="Arial"/>
      <w:b/>
      <w:bCs/>
      <w:sz w:val="28"/>
      <w:lang w:eastAsia="de-DE"/>
    </w:rPr>
  </w:style>
  <w:style w:type="character" w:customStyle="1" w:styleId="berschrift1Zchn">
    <w:name w:val="Überschrift 1 Zchn"/>
    <w:link w:val="berschrift1"/>
    <w:rsid w:val="008366B2"/>
    <w:rPr>
      <w:rFonts w:ascii="Arial" w:hAnsi="Arial" w:cs="Arial"/>
      <w:b/>
      <w:bCs/>
      <w:sz w:val="22"/>
      <w:lang w:val="de-DE" w:eastAsia="de-DE" w:bidi="ar-SA"/>
    </w:rPr>
  </w:style>
  <w:style w:type="character" w:customStyle="1" w:styleId="BZchn">
    <w:name w:val="ÜB Zchn"/>
    <w:link w:val="B"/>
    <w:rsid w:val="008366B2"/>
    <w:rPr>
      <w:rFonts w:ascii="Arial" w:hAnsi="Arial" w:cs="Arial"/>
      <w:b/>
      <w:bCs/>
      <w:sz w:val="28"/>
      <w:lang w:val="de-DE" w:eastAsia="de-DE" w:bidi="ar-SA"/>
    </w:rPr>
  </w:style>
  <w:style w:type="paragraph" w:customStyle="1" w:styleId="Anhang1">
    <w:name w:val="Anhang 1"/>
    <w:basedOn w:val="berschrift1"/>
    <w:link w:val="Anhang1Zchn"/>
    <w:rsid w:val="008366B2"/>
  </w:style>
  <w:style w:type="paragraph" w:styleId="Abbildungsverzeichnis">
    <w:name w:val="table of figures"/>
    <w:basedOn w:val="Standard"/>
    <w:next w:val="Standard"/>
    <w:uiPriority w:val="99"/>
    <w:rsid w:val="008366B2"/>
    <w:pPr>
      <w:spacing w:line="360" w:lineRule="auto"/>
    </w:pPr>
    <w:rPr>
      <w:rFonts w:ascii="Arial" w:hAnsi="Arial"/>
      <w:sz w:val="24"/>
    </w:rPr>
  </w:style>
  <w:style w:type="character" w:styleId="BesuchterHyperlink">
    <w:name w:val="FollowedHyperlink"/>
    <w:rsid w:val="008366B2"/>
    <w:rPr>
      <w:color w:val="800080"/>
      <w:u w:val="single"/>
    </w:rPr>
  </w:style>
  <w:style w:type="paragraph" w:styleId="Textkrper">
    <w:name w:val="Body Text"/>
    <w:basedOn w:val="Standard"/>
    <w:link w:val="TextkrperZchn"/>
    <w:autoRedefine/>
    <w:rsid w:val="008366B2"/>
    <w:pPr>
      <w:spacing w:before="240" w:after="120" w:line="360" w:lineRule="auto"/>
      <w:jc w:val="both"/>
    </w:pPr>
    <w:rPr>
      <w:rFonts w:eastAsia="SimSun"/>
      <w:sz w:val="24"/>
      <w:lang w:eastAsia="zh-CN"/>
    </w:rPr>
  </w:style>
  <w:style w:type="character" w:customStyle="1" w:styleId="TextkrperZchn">
    <w:name w:val="Textkörper Zchn"/>
    <w:link w:val="Textkrper"/>
    <w:rsid w:val="008366B2"/>
    <w:rPr>
      <w:rFonts w:eastAsia="SimSun"/>
      <w:sz w:val="24"/>
      <w:szCs w:val="22"/>
      <w:lang w:val="de-DE" w:eastAsia="zh-CN" w:bidi="ar-SA"/>
    </w:rPr>
  </w:style>
  <w:style w:type="paragraph" w:customStyle="1" w:styleId="2berschrift">
    <w:name w:val="2. Überschrift"/>
    <w:basedOn w:val="Standard"/>
    <w:next w:val="Standard"/>
    <w:autoRedefine/>
    <w:rsid w:val="008366B2"/>
    <w:pPr>
      <w:outlineLvl w:val="1"/>
    </w:pPr>
    <w:rPr>
      <w:b/>
      <w:sz w:val="40"/>
      <w:szCs w:val="40"/>
    </w:rPr>
  </w:style>
  <w:style w:type="character" w:customStyle="1" w:styleId="TitelseiteZchn">
    <w:name w:val="Titelseite Zchn"/>
    <w:link w:val="Titelseite"/>
    <w:rsid w:val="008366B2"/>
    <w:rPr>
      <w:sz w:val="24"/>
      <w:lang w:val="de-DE" w:eastAsia="de-DE" w:bidi="ar-SA"/>
    </w:rPr>
  </w:style>
  <w:style w:type="paragraph" w:customStyle="1" w:styleId="Anhang2">
    <w:name w:val="Anhang 2"/>
    <w:basedOn w:val="Anhang1"/>
    <w:link w:val="Anhang2Zchn"/>
    <w:rsid w:val="008366B2"/>
    <w:rPr>
      <w:sz w:val="24"/>
      <w:szCs w:val="24"/>
    </w:rPr>
  </w:style>
  <w:style w:type="character" w:customStyle="1" w:styleId="Anhang1Zchn">
    <w:name w:val="Anhang 1 Zchn"/>
    <w:basedOn w:val="berschrift1Zchn"/>
    <w:link w:val="Anhang1"/>
    <w:rsid w:val="008366B2"/>
    <w:rPr>
      <w:rFonts w:ascii="Arial" w:hAnsi="Arial" w:cs="Arial"/>
      <w:b/>
      <w:bCs/>
      <w:sz w:val="22"/>
      <w:lang w:val="de-DE" w:eastAsia="de-DE" w:bidi="ar-SA"/>
    </w:rPr>
  </w:style>
  <w:style w:type="character" w:customStyle="1" w:styleId="Anhang2Zchn">
    <w:name w:val="Anhang 2 Zchn"/>
    <w:link w:val="Anhang2"/>
    <w:rsid w:val="008366B2"/>
    <w:rPr>
      <w:rFonts w:ascii="Arial" w:hAnsi="Arial" w:cs="Arial"/>
      <w:b/>
      <w:bCs/>
      <w:sz w:val="24"/>
      <w:szCs w:val="24"/>
      <w:lang w:val="de-DE" w:eastAsia="de-DE" w:bidi="ar-SA"/>
    </w:rPr>
  </w:style>
  <w:style w:type="paragraph" w:styleId="Sprechblasentext">
    <w:name w:val="Balloon Text"/>
    <w:basedOn w:val="Standard"/>
    <w:link w:val="SprechblasentextZchn"/>
    <w:rsid w:val="007612B7"/>
    <w:rPr>
      <w:rFonts w:ascii="Tahoma" w:hAnsi="Tahoma" w:cs="Tahoma"/>
      <w:sz w:val="16"/>
      <w:szCs w:val="16"/>
    </w:rPr>
  </w:style>
  <w:style w:type="character" w:customStyle="1" w:styleId="SprechblasentextZchn">
    <w:name w:val="Sprechblasentext Zchn"/>
    <w:link w:val="Sprechblasentext"/>
    <w:rsid w:val="007612B7"/>
    <w:rPr>
      <w:rFonts w:ascii="Tahoma" w:hAnsi="Tahoma" w:cs="Tahoma"/>
      <w:sz w:val="16"/>
      <w:szCs w:val="16"/>
      <w:lang w:eastAsia="de-DE"/>
    </w:rPr>
  </w:style>
  <w:style w:type="paragraph" w:customStyle="1" w:styleId="StandardPTB">
    <w:name w:val="Standard PTB"/>
    <w:basedOn w:val="StandardText"/>
    <w:rsid w:val="001D6CA0"/>
    <w:pPr>
      <w:jc w:val="both"/>
    </w:pPr>
  </w:style>
  <w:style w:type="paragraph" w:styleId="Listenabsatz">
    <w:name w:val="List Paragraph"/>
    <w:basedOn w:val="Standard"/>
    <w:uiPriority w:val="34"/>
    <w:qFormat/>
    <w:rsid w:val="006D0D42"/>
    <w:pPr>
      <w:ind w:left="720"/>
    </w:pPr>
  </w:style>
  <w:style w:type="paragraph" w:styleId="KeinLeerraum">
    <w:name w:val="No Spacing"/>
    <w:uiPriority w:val="1"/>
    <w:qFormat/>
    <w:rsid w:val="00213BE6"/>
    <w:rPr>
      <w:rFonts w:ascii="Calibri" w:eastAsia="Calibri" w:hAnsi="Calibri"/>
      <w:sz w:val="22"/>
      <w:szCs w:val="22"/>
      <w:lang w:eastAsia="en-US"/>
    </w:rPr>
  </w:style>
  <w:style w:type="character" w:customStyle="1" w:styleId="FunotentextZchn">
    <w:name w:val="Fußnotentext Zchn"/>
    <w:link w:val="Funotentext"/>
    <w:semiHidden/>
    <w:rsid w:val="00772EEC"/>
  </w:style>
  <w:style w:type="character" w:customStyle="1" w:styleId="apple-converted-space">
    <w:name w:val="apple-converted-space"/>
    <w:rsid w:val="009D5C4C"/>
  </w:style>
  <w:style w:type="paragraph" w:styleId="berarbeitung">
    <w:name w:val="Revision"/>
    <w:hidden/>
    <w:uiPriority w:val="99"/>
    <w:semiHidden/>
    <w:rsid w:val="00DB5829"/>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302149">
      <w:bodyDiv w:val="1"/>
      <w:marLeft w:val="0"/>
      <w:marRight w:val="0"/>
      <w:marTop w:val="0"/>
      <w:marBottom w:val="0"/>
      <w:divBdr>
        <w:top w:val="none" w:sz="0" w:space="0" w:color="auto"/>
        <w:left w:val="none" w:sz="0" w:space="0" w:color="auto"/>
        <w:bottom w:val="none" w:sz="0" w:space="0" w:color="auto"/>
        <w:right w:val="none" w:sz="0" w:space="0" w:color="auto"/>
      </w:divBdr>
    </w:div>
    <w:div w:id="196538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13.png"/><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code.google.com/p/googletest/wiki/Primer" TargetMode="Externa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github.com/Marvin182/TaylorPLib.git" TargetMode="External"/><Relationship Id="rId32" Type="http://schemas.openxmlformats.org/officeDocument/2006/relationships/hyperlink" Target="http://www.swig.org/papers/PyTutorial98/PyTutorial98.pdf" TargetMode="External"/><Relationship Id="rId37" Type="http://schemas.openxmlformats.org/officeDocument/2006/relationships/image" Target="media/image16.png"/><Relationship Id="rId40" Type="http://schemas.openxmlformats.org/officeDocument/2006/relationships/image" Target="media/image19.png"/><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3.xml"/><Relationship Id="rId36"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hyperlink" Target="http://code.google.com/p/googletest/" TargetMode="External"/><Relationship Id="rId31" Type="http://schemas.openxmlformats.org/officeDocument/2006/relationships/hyperlink" Target="http://www.swig.org/Doc2.0/SWIGDocumentation.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4.xml"/><Relationship Id="rId30" Type="http://schemas.openxmlformats.org/officeDocument/2006/relationships/hyperlink" Target="http://msdn.microsoft.com/en-us/library/windows/desktop/ms682589(v=vs.85).aspx" TargetMode="External"/><Relationship Id="rId35" Type="http://schemas.openxmlformats.org/officeDocument/2006/relationships/image" Target="media/image14.png"/><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msdn.microsoft.com/en-us/library/windows/desktop/ms682589(v=vs.85).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E7C32-3A7A-42CB-918C-44F26E1035F2}">
  <ds:schemaRefs>
    <ds:schemaRef ds:uri="http://schemas.openxmlformats.org/officeDocument/2006/bibliography"/>
  </ds:schemaRefs>
</ds:datastoreItem>
</file>

<file path=customXml/itemProps2.xml><?xml version="1.0" encoding="utf-8"?>
<ds:datastoreItem xmlns:ds="http://schemas.openxmlformats.org/officeDocument/2006/customXml" ds:itemID="{927AA472-1026-4A6E-9726-42DC5A633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8396</Words>
  <Characters>52900</Characters>
  <Application>Microsoft Office Word</Application>
  <DocSecurity>0</DocSecurity>
  <Lines>440</Lines>
  <Paragraphs>122</Paragraphs>
  <ScaleCrop>false</ScaleCrop>
  <HeadingPairs>
    <vt:vector size="2" baseType="variant">
      <vt:variant>
        <vt:lpstr>Titel</vt:lpstr>
      </vt:variant>
      <vt:variant>
        <vt:i4>1</vt:i4>
      </vt:variant>
    </vt:vector>
  </HeadingPairs>
  <TitlesOfParts>
    <vt:vector size="1" baseType="lpstr">
      <vt:lpstr>Berufsakademie Berlin * Neue Bahnhofstraße 11-17 * 10245 Berlin</vt:lpstr>
    </vt:vector>
  </TitlesOfParts>
  <Company>F. Hoffmann-La Roche, Ltd.</Company>
  <LinksUpToDate>false</LinksUpToDate>
  <CharactersWithSpaces>61174</CharactersWithSpaces>
  <SharedDoc>false</SharedDoc>
  <HLinks>
    <vt:vector size="612" baseType="variant">
      <vt:variant>
        <vt:i4>1900605</vt:i4>
      </vt:variant>
      <vt:variant>
        <vt:i4>596</vt:i4>
      </vt:variant>
      <vt:variant>
        <vt:i4>0</vt:i4>
      </vt:variant>
      <vt:variant>
        <vt:i4>5</vt:i4>
      </vt:variant>
      <vt:variant>
        <vt:lpwstr/>
      </vt:variant>
      <vt:variant>
        <vt:lpwstr>_Toc349901767</vt:lpwstr>
      </vt:variant>
      <vt:variant>
        <vt:i4>1900605</vt:i4>
      </vt:variant>
      <vt:variant>
        <vt:i4>590</vt:i4>
      </vt:variant>
      <vt:variant>
        <vt:i4>0</vt:i4>
      </vt:variant>
      <vt:variant>
        <vt:i4>5</vt:i4>
      </vt:variant>
      <vt:variant>
        <vt:lpwstr/>
      </vt:variant>
      <vt:variant>
        <vt:lpwstr>_Toc349901766</vt:lpwstr>
      </vt:variant>
      <vt:variant>
        <vt:i4>1900605</vt:i4>
      </vt:variant>
      <vt:variant>
        <vt:i4>584</vt:i4>
      </vt:variant>
      <vt:variant>
        <vt:i4>0</vt:i4>
      </vt:variant>
      <vt:variant>
        <vt:i4>5</vt:i4>
      </vt:variant>
      <vt:variant>
        <vt:lpwstr/>
      </vt:variant>
      <vt:variant>
        <vt:lpwstr>_Toc349901765</vt:lpwstr>
      </vt:variant>
      <vt:variant>
        <vt:i4>1900605</vt:i4>
      </vt:variant>
      <vt:variant>
        <vt:i4>578</vt:i4>
      </vt:variant>
      <vt:variant>
        <vt:i4>0</vt:i4>
      </vt:variant>
      <vt:variant>
        <vt:i4>5</vt:i4>
      </vt:variant>
      <vt:variant>
        <vt:lpwstr/>
      </vt:variant>
      <vt:variant>
        <vt:lpwstr>_Toc349901764</vt:lpwstr>
      </vt:variant>
      <vt:variant>
        <vt:i4>1900605</vt:i4>
      </vt:variant>
      <vt:variant>
        <vt:i4>572</vt:i4>
      </vt:variant>
      <vt:variant>
        <vt:i4>0</vt:i4>
      </vt:variant>
      <vt:variant>
        <vt:i4>5</vt:i4>
      </vt:variant>
      <vt:variant>
        <vt:lpwstr/>
      </vt:variant>
      <vt:variant>
        <vt:lpwstr>_Toc349901763</vt:lpwstr>
      </vt:variant>
      <vt:variant>
        <vt:i4>1900605</vt:i4>
      </vt:variant>
      <vt:variant>
        <vt:i4>566</vt:i4>
      </vt:variant>
      <vt:variant>
        <vt:i4>0</vt:i4>
      </vt:variant>
      <vt:variant>
        <vt:i4>5</vt:i4>
      </vt:variant>
      <vt:variant>
        <vt:lpwstr/>
      </vt:variant>
      <vt:variant>
        <vt:lpwstr>_Toc349901762</vt:lpwstr>
      </vt:variant>
      <vt:variant>
        <vt:i4>1900605</vt:i4>
      </vt:variant>
      <vt:variant>
        <vt:i4>560</vt:i4>
      </vt:variant>
      <vt:variant>
        <vt:i4>0</vt:i4>
      </vt:variant>
      <vt:variant>
        <vt:i4>5</vt:i4>
      </vt:variant>
      <vt:variant>
        <vt:lpwstr/>
      </vt:variant>
      <vt:variant>
        <vt:lpwstr>_Toc349901761</vt:lpwstr>
      </vt:variant>
      <vt:variant>
        <vt:i4>1900605</vt:i4>
      </vt:variant>
      <vt:variant>
        <vt:i4>554</vt:i4>
      </vt:variant>
      <vt:variant>
        <vt:i4>0</vt:i4>
      </vt:variant>
      <vt:variant>
        <vt:i4>5</vt:i4>
      </vt:variant>
      <vt:variant>
        <vt:lpwstr/>
      </vt:variant>
      <vt:variant>
        <vt:lpwstr>_Toc349901760</vt:lpwstr>
      </vt:variant>
      <vt:variant>
        <vt:i4>1966141</vt:i4>
      </vt:variant>
      <vt:variant>
        <vt:i4>548</vt:i4>
      </vt:variant>
      <vt:variant>
        <vt:i4>0</vt:i4>
      </vt:variant>
      <vt:variant>
        <vt:i4>5</vt:i4>
      </vt:variant>
      <vt:variant>
        <vt:lpwstr/>
      </vt:variant>
      <vt:variant>
        <vt:lpwstr>_Toc349901759</vt:lpwstr>
      </vt:variant>
      <vt:variant>
        <vt:i4>1966141</vt:i4>
      </vt:variant>
      <vt:variant>
        <vt:i4>542</vt:i4>
      </vt:variant>
      <vt:variant>
        <vt:i4>0</vt:i4>
      </vt:variant>
      <vt:variant>
        <vt:i4>5</vt:i4>
      </vt:variant>
      <vt:variant>
        <vt:lpwstr/>
      </vt:variant>
      <vt:variant>
        <vt:lpwstr>_Toc349901758</vt:lpwstr>
      </vt:variant>
      <vt:variant>
        <vt:i4>524379</vt:i4>
      </vt:variant>
      <vt:variant>
        <vt:i4>531</vt:i4>
      </vt:variant>
      <vt:variant>
        <vt:i4>0</vt:i4>
      </vt:variant>
      <vt:variant>
        <vt:i4>5</vt:i4>
      </vt:variant>
      <vt:variant>
        <vt:lpwstr>http://www.swig.org/papers/PyTutorial98/PyTutorial98.pdf</vt:lpwstr>
      </vt:variant>
      <vt:variant>
        <vt:lpwstr/>
      </vt:variant>
      <vt:variant>
        <vt:i4>4259844</vt:i4>
      </vt:variant>
      <vt:variant>
        <vt:i4>528</vt:i4>
      </vt:variant>
      <vt:variant>
        <vt:i4>0</vt:i4>
      </vt:variant>
      <vt:variant>
        <vt:i4>5</vt:i4>
      </vt:variant>
      <vt:variant>
        <vt:lpwstr>http://www.swig.org/Doc2.0/SWIGDocumentation.pdf</vt:lpwstr>
      </vt:variant>
      <vt:variant>
        <vt:lpwstr/>
      </vt:variant>
      <vt:variant>
        <vt:i4>8126572</vt:i4>
      </vt:variant>
      <vt:variant>
        <vt:i4>525</vt:i4>
      </vt:variant>
      <vt:variant>
        <vt:i4>0</vt:i4>
      </vt:variant>
      <vt:variant>
        <vt:i4>5</vt:i4>
      </vt:variant>
      <vt:variant>
        <vt:lpwstr>http://msdn.microsoft.com/en-us/library/windows/desktop/ms682589(v=vs.85).aspx</vt:lpwstr>
      </vt:variant>
      <vt:variant>
        <vt:lpwstr/>
      </vt:variant>
      <vt:variant>
        <vt:i4>2162806</vt:i4>
      </vt:variant>
      <vt:variant>
        <vt:i4>522</vt:i4>
      </vt:variant>
      <vt:variant>
        <vt:i4>0</vt:i4>
      </vt:variant>
      <vt:variant>
        <vt:i4>5</vt:i4>
      </vt:variant>
      <vt:variant>
        <vt:lpwstr>http://code.google.com/p/googletest/wiki/Primer</vt:lpwstr>
      </vt:variant>
      <vt:variant>
        <vt:lpwstr/>
      </vt:variant>
      <vt:variant>
        <vt:i4>3473456</vt:i4>
      </vt:variant>
      <vt:variant>
        <vt:i4>519</vt:i4>
      </vt:variant>
      <vt:variant>
        <vt:i4>0</vt:i4>
      </vt:variant>
      <vt:variant>
        <vt:i4>5</vt:i4>
      </vt:variant>
      <vt:variant>
        <vt:lpwstr>https://github.com/Marvin182/TaylorPLib.git</vt:lpwstr>
      </vt:variant>
      <vt:variant>
        <vt:lpwstr/>
      </vt:variant>
      <vt:variant>
        <vt:i4>6094938</vt:i4>
      </vt:variant>
      <vt:variant>
        <vt:i4>516</vt:i4>
      </vt:variant>
      <vt:variant>
        <vt:i4>0</vt:i4>
      </vt:variant>
      <vt:variant>
        <vt:i4>5</vt:i4>
      </vt:variant>
      <vt:variant>
        <vt:lpwstr>http://code.google.com/p/googletest/</vt:lpwstr>
      </vt:variant>
      <vt:variant>
        <vt:lpwstr/>
      </vt:variant>
      <vt:variant>
        <vt:i4>1966141</vt:i4>
      </vt:variant>
      <vt:variant>
        <vt:i4>509</vt:i4>
      </vt:variant>
      <vt:variant>
        <vt:i4>0</vt:i4>
      </vt:variant>
      <vt:variant>
        <vt:i4>5</vt:i4>
      </vt:variant>
      <vt:variant>
        <vt:lpwstr/>
      </vt:variant>
      <vt:variant>
        <vt:lpwstr>_Toc349901757</vt:lpwstr>
      </vt:variant>
      <vt:variant>
        <vt:i4>1966141</vt:i4>
      </vt:variant>
      <vt:variant>
        <vt:i4>503</vt:i4>
      </vt:variant>
      <vt:variant>
        <vt:i4>0</vt:i4>
      </vt:variant>
      <vt:variant>
        <vt:i4>5</vt:i4>
      </vt:variant>
      <vt:variant>
        <vt:lpwstr/>
      </vt:variant>
      <vt:variant>
        <vt:lpwstr>_Toc349901756</vt:lpwstr>
      </vt:variant>
      <vt:variant>
        <vt:i4>1966141</vt:i4>
      </vt:variant>
      <vt:variant>
        <vt:i4>497</vt:i4>
      </vt:variant>
      <vt:variant>
        <vt:i4>0</vt:i4>
      </vt:variant>
      <vt:variant>
        <vt:i4>5</vt:i4>
      </vt:variant>
      <vt:variant>
        <vt:lpwstr/>
      </vt:variant>
      <vt:variant>
        <vt:lpwstr>_Toc349901755</vt:lpwstr>
      </vt:variant>
      <vt:variant>
        <vt:i4>1966141</vt:i4>
      </vt:variant>
      <vt:variant>
        <vt:i4>491</vt:i4>
      </vt:variant>
      <vt:variant>
        <vt:i4>0</vt:i4>
      </vt:variant>
      <vt:variant>
        <vt:i4>5</vt:i4>
      </vt:variant>
      <vt:variant>
        <vt:lpwstr/>
      </vt:variant>
      <vt:variant>
        <vt:lpwstr>_Toc349901754</vt:lpwstr>
      </vt:variant>
      <vt:variant>
        <vt:i4>1966141</vt:i4>
      </vt:variant>
      <vt:variant>
        <vt:i4>485</vt:i4>
      </vt:variant>
      <vt:variant>
        <vt:i4>0</vt:i4>
      </vt:variant>
      <vt:variant>
        <vt:i4>5</vt:i4>
      </vt:variant>
      <vt:variant>
        <vt:lpwstr/>
      </vt:variant>
      <vt:variant>
        <vt:lpwstr>_Toc349901753</vt:lpwstr>
      </vt:variant>
      <vt:variant>
        <vt:i4>1966141</vt:i4>
      </vt:variant>
      <vt:variant>
        <vt:i4>479</vt:i4>
      </vt:variant>
      <vt:variant>
        <vt:i4>0</vt:i4>
      </vt:variant>
      <vt:variant>
        <vt:i4>5</vt:i4>
      </vt:variant>
      <vt:variant>
        <vt:lpwstr/>
      </vt:variant>
      <vt:variant>
        <vt:lpwstr>_Toc349901752</vt:lpwstr>
      </vt:variant>
      <vt:variant>
        <vt:i4>1966141</vt:i4>
      </vt:variant>
      <vt:variant>
        <vt:i4>473</vt:i4>
      </vt:variant>
      <vt:variant>
        <vt:i4>0</vt:i4>
      </vt:variant>
      <vt:variant>
        <vt:i4>5</vt:i4>
      </vt:variant>
      <vt:variant>
        <vt:lpwstr/>
      </vt:variant>
      <vt:variant>
        <vt:lpwstr>_Toc349901751</vt:lpwstr>
      </vt:variant>
      <vt:variant>
        <vt:i4>1966141</vt:i4>
      </vt:variant>
      <vt:variant>
        <vt:i4>467</vt:i4>
      </vt:variant>
      <vt:variant>
        <vt:i4>0</vt:i4>
      </vt:variant>
      <vt:variant>
        <vt:i4>5</vt:i4>
      </vt:variant>
      <vt:variant>
        <vt:lpwstr/>
      </vt:variant>
      <vt:variant>
        <vt:lpwstr>_Toc349901750</vt:lpwstr>
      </vt:variant>
      <vt:variant>
        <vt:i4>2031677</vt:i4>
      </vt:variant>
      <vt:variant>
        <vt:i4>461</vt:i4>
      </vt:variant>
      <vt:variant>
        <vt:i4>0</vt:i4>
      </vt:variant>
      <vt:variant>
        <vt:i4>5</vt:i4>
      </vt:variant>
      <vt:variant>
        <vt:lpwstr/>
      </vt:variant>
      <vt:variant>
        <vt:lpwstr>_Toc349901749</vt:lpwstr>
      </vt:variant>
      <vt:variant>
        <vt:i4>2031677</vt:i4>
      </vt:variant>
      <vt:variant>
        <vt:i4>455</vt:i4>
      </vt:variant>
      <vt:variant>
        <vt:i4>0</vt:i4>
      </vt:variant>
      <vt:variant>
        <vt:i4>5</vt:i4>
      </vt:variant>
      <vt:variant>
        <vt:lpwstr/>
      </vt:variant>
      <vt:variant>
        <vt:lpwstr>_Toc349901748</vt:lpwstr>
      </vt:variant>
      <vt:variant>
        <vt:i4>2031677</vt:i4>
      </vt:variant>
      <vt:variant>
        <vt:i4>449</vt:i4>
      </vt:variant>
      <vt:variant>
        <vt:i4>0</vt:i4>
      </vt:variant>
      <vt:variant>
        <vt:i4>5</vt:i4>
      </vt:variant>
      <vt:variant>
        <vt:lpwstr/>
      </vt:variant>
      <vt:variant>
        <vt:lpwstr>_Toc349901747</vt:lpwstr>
      </vt:variant>
      <vt:variant>
        <vt:i4>2031677</vt:i4>
      </vt:variant>
      <vt:variant>
        <vt:i4>443</vt:i4>
      </vt:variant>
      <vt:variant>
        <vt:i4>0</vt:i4>
      </vt:variant>
      <vt:variant>
        <vt:i4>5</vt:i4>
      </vt:variant>
      <vt:variant>
        <vt:lpwstr/>
      </vt:variant>
      <vt:variant>
        <vt:lpwstr>_Toc349901746</vt:lpwstr>
      </vt:variant>
      <vt:variant>
        <vt:i4>2031677</vt:i4>
      </vt:variant>
      <vt:variant>
        <vt:i4>437</vt:i4>
      </vt:variant>
      <vt:variant>
        <vt:i4>0</vt:i4>
      </vt:variant>
      <vt:variant>
        <vt:i4>5</vt:i4>
      </vt:variant>
      <vt:variant>
        <vt:lpwstr/>
      </vt:variant>
      <vt:variant>
        <vt:lpwstr>_Toc349901745</vt:lpwstr>
      </vt:variant>
      <vt:variant>
        <vt:i4>2031677</vt:i4>
      </vt:variant>
      <vt:variant>
        <vt:i4>431</vt:i4>
      </vt:variant>
      <vt:variant>
        <vt:i4>0</vt:i4>
      </vt:variant>
      <vt:variant>
        <vt:i4>5</vt:i4>
      </vt:variant>
      <vt:variant>
        <vt:lpwstr/>
      </vt:variant>
      <vt:variant>
        <vt:lpwstr>_Toc349901744</vt:lpwstr>
      </vt:variant>
      <vt:variant>
        <vt:i4>2031677</vt:i4>
      </vt:variant>
      <vt:variant>
        <vt:i4>425</vt:i4>
      </vt:variant>
      <vt:variant>
        <vt:i4>0</vt:i4>
      </vt:variant>
      <vt:variant>
        <vt:i4>5</vt:i4>
      </vt:variant>
      <vt:variant>
        <vt:lpwstr/>
      </vt:variant>
      <vt:variant>
        <vt:lpwstr>_Toc349901743</vt:lpwstr>
      </vt:variant>
      <vt:variant>
        <vt:i4>2031677</vt:i4>
      </vt:variant>
      <vt:variant>
        <vt:i4>419</vt:i4>
      </vt:variant>
      <vt:variant>
        <vt:i4>0</vt:i4>
      </vt:variant>
      <vt:variant>
        <vt:i4>5</vt:i4>
      </vt:variant>
      <vt:variant>
        <vt:lpwstr/>
      </vt:variant>
      <vt:variant>
        <vt:lpwstr>_Toc349901742</vt:lpwstr>
      </vt:variant>
      <vt:variant>
        <vt:i4>2031677</vt:i4>
      </vt:variant>
      <vt:variant>
        <vt:i4>413</vt:i4>
      </vt:variant>
      <vt:variant>
        <vt:i4>0</vt:i4>
      </vt:variant>
      <vt:variant>
        <vt:i4>5</vt:i4>
      </vt:variant>
      <vt:variant>
        <vt:lpwstr/>
      </vt:variant>
      <vt:variant>
        <vt:lpwstr>_Toc349901741</vt:lpwstr>
      </vt:variant>
      <vt:variant>
        <vt:i4>2031677</vt:i4>
      </vt:variant>
      <vt:variant>
        <vt:i4>407</vt:i4>
      </vt:variant>
      <vt:variant>
        <vt:i4>0</vt:i4>
      </vt:variant>
      <vt:variant>
        <vt:i4>5</vt:i4>
      </vt:variant>
      <vt:variant>
        <vt:lpwstr/>
      </vt:variant>
      <vt:variant>
        <vt:lpwstr>_Toc349901740</vt:lpwstr>
      </vt:variant>
      <vt:variant>
        <vt:i4>1572925</vt:i4>
      </vt:variant>
      <vt:variant>
        <vt:i4>401</vt:i4>
      </vt:variant>
      <vt:variant>
        <vt:i4>0</vt:i4>
      </vt:variant>
      <vt:variant>
        <vt:i4>5</vt:i4>
      </vt:variant>
      <vt:variant>
        <vt:lpwstr/>
      </vt:variant>
      <vt:variant>
        <vt:lpwstr>_Toc349901739</vt:lpwstr>
      </vt:variant>
      <vt:variant>
        <vt:i4>1572925</vt:i4>
      </vt:variant>
      <vt:variant>
        <vt:i4>395</vt:i4>
      </vt:variant>
      <vt:variant>
        <vt:i4>0</vt:i4>
      </vt:variant>
      <vt:variant>
        <vt:i4>5</vt:i4>
      </vt:variant>
      <vt:variant>
        <vt:lpwstr/>
      </vt:variant>
      <vt:variant>
        <vt:lpwstr>_Toc349901738</vt:lpwstr>
      </vt:variant>
      <vt:variant>
        <vt:i4>1572925</vt:i4>
      </vt:variant>
      <vt:variant>
        <vt:i4>389</vt:i4>
      </vt:variant>
      <vt:variant>
        <vt:i4>0</vt:i4>
      </vt:variant>
      <vt:variant>
        <vt:i4>5</vt:i4>
      </vt:variant>
      <vt:variant>
        <vt:lpwstr/>
      </vt:variant>
      <vt:variant>
        <vt:lpwstr>_Toc349901737</vt:lpwstr>
      </vt:variant>
      <vt:variant>
        <vt:i4>1572925</vt:i4>
      </vt:variant>
      <vt:variant>
        <vt:i4>383</vt:i4>
      </vt:variant>
      <vt:variant>
        <vt:i4>0</vt:i4>
      </vt:variant>
      <vt:variant>
        <vt:i4>5</vt:i4>
      </vt:variant>
      <vt:variant>
        <vt:lpwstr/>
      </vt:variant>
      <vt:variant>
        <vt:lpwstr>_Toc349901736</vt:lpwstr>
      </vt:variant>
      <vt:variant>
        <vt:i4>1572925</vt:i4>
      </vt:variant>
      <vt:variant>
        <vt:i4>377</vt:i4>
      </vt:variant>
      <vt:variant>
        <vt:i4>0</vt:i4>
      </vt:variant>
      <vt:variant>
        <vt:i4>5</vt:i4>
      </vt:variant>
      <vt:variant>
        <vt:lpwstr/>
      </vt:variant>
      <vt:variant>
        <vt:lpwstr>_Toc349901735</vt:lpwstr>
      </vt:variant>
      <vt:variant>
        <vt:i4>1572925</vt:i4>
      </vt:variant>
      <vt:variant>
        <vt:i4>371</vt:i4>
      </vt:variant>
      <vt:variant>
        <vt:i4>0</vt:i4>
      </vt:variant>
      <vt:variant>
        <vt:i4>5</vt:i4>
      </vt:variant>
      <vt:variant>
        <vt:lpwstr/>
      </vt:variant>
      <vt:variant>
        <vt:lpwstr>_Toc349901734</vt:lpwstr>
      </vt:variant>
      <vt:variant>
        <vt:i4>1572925</vt:i4>
      </vt:variant>
      <vt:variant>
        <vt:i4>365</vt:i4>
      </vt:variant>
      <vt:variant>
        <vt:i4>0</vt:i4>
      </vt:variant>
      <vt:variant>
        <vt:i4>5</vt:i4>
      </vt:variant>
      <vt:variant>
        <vt:lpwstr/>
      </vt:variant>
      <vt:variant>
        <vt:lpwstr>_Toc349901733</vt:lpwstr>
      </vt:variant>
      <vt:variant>
        <vt:i4>1572925</vt:i4>
      </vt:variant>
      <vt:variant>
        <vt:i4>359</vt:i4>
      </vt:variant>
      <vt:variant>
        <vt:i4>0</vt:i4>
      </vt:variant>
      <vt:variant>
        <vt:i4>5</vt:i4>
      </vt:variant>
      <vt:variant>
        <vt:lpwstr/>
      </vt:variant>
      <vt:variant>
        <vt:lpwstr>_Toc349901732</vt:lpwstr>
      </vt:variant>
      <vt:variant>
        <vt:i4>1572925</vt:i4>
      </vt:variant>
      <vt:variant>
        <vt:i4>350</vt:i4>
      </vt:variant>
      <vt:variant>
        <vt:i4>0</vt:i4>
      </vt:variant>
      <vt:variant>
        <vt:i4>5</vt:i4>
      </vt:variant>
      <vt:variant>
        <vt:lpwstr/>
      </vt:variant>
      <vt:variant>
        <vt:lpwstr>_Toc349901731</vt:lpwstr>
      </vt:variant>
      <vt:variant>
        <vt:i4>1572925</vt:i4>
      </vt:variant>
      <vt:variant>
        <vt:i4>344</vt:i4>
      </vt:variant>
      <vt:variant>
        <vt:i4>0</vt:i4>
      </vt:variant>
      <vt:variant>
        <vt:i4>5</vt:i4>
      </vt:variant>
      <vt:variant>
        <vt:lpwstr/>
      </vt:variant>
      <vt:variant>
        <vt:lpwstr>_Toc349901730</vt:lpwstr>
      </vt:variant>
      <vt:variant>
        <vt:i4>1638461</vt:i4>
      </vt:variant>
      <vt:variant>
        <vt:i4>338</vt:i4>
      </vt:variant>
      <vt:variant>
        <vt:i4>0</vt:i4>
      </vt:variant>
      <vt:variant>
        <vt:i4>5</vt:i4>
      </vt:variant>
      <vt:variant>
        <vt:lpwstr/>
      </vt:variant>
      <vt:variant>
        <vt:lpwstr>_Toc349901729</vt:lpwstr>
      </vt:variant>
      <vt:variant>
        <vt:i4>1638461</vt:i4>
      </vt:variant>
      <vt:variant>
        <vt:i4>332</vt:i4>
      </vt:variant>
      <vt:variant>
        <vt:i4>0</vt:i4>
      </vt:variant>
      <vt:variant>
        <vt:i4>5</vt:i4>
      </vt:variant>
      <vt:variant>
        <vt:lpwstr/>
      </vt:variant>
      <vt:variant>
        <vt:lpwstr>_Toc349901728</vt:lpwstr>
      </vt:variant>
      <vt:variant>
        <vt:i4>1638461</vt:i4>
      </vt:variant>
      <vt:variant>
        <vt:i4>326</vt:i4>
      </vt:variant>
      <vt:variant>
        <vt:i4>0</vt:i4>
      </vt:variant>
      <vt:variant>
        <vt:i4>5</vt:i4>
      </vt:variant>
      <vt:variant>
        <vt:lpwstr/>
      </vt:variant>
      <vt:variant>
        <vt:lpwstr>_Toc349901727</vt:lpwstr>
      </vt:variant>
      <vt:variant>
        <vt:i4>1638461</vt:i4>
      </vt:variant>
      <vt:variant>
        <vt:i4>320</vt:i4>
      </vt:variant>
      <vt:variant>
        <vt:i4>0</vt:i4>
      </vt:variant>
      <vt:variant>
        <vt:i4>5</vt:i4>
      </vt:variant>
      <vt:variant>
        <vt:lpwstr/>
      </vt:variant>
      <vt:variant>
        <vt:lpwstr>_Toc349901726</vt:lpwstr>
      </vt:variant>
      <vt:variant>
        <vt:i4>1638461</vt:i4>
      </vt:variant>
      <vt:variant>
        <vt:i4>314</vt:i4>
      </vt:variant>
      <vt:variant>
        <vt:i4>0</vt:i4>
      </vt:variant>
      <vt:variant>
        <vt:i4>5</vt:i4>
      </vt:variant>
      <vt:variant>
        <vt:lpwstr/>
      </vt:variant>
      <vt:variant>
        <vt:lpwstr>_Toc349901725</vt:lpwstr>
      </vt:variant>
      <vt:variant>
        <vt:i4>1638461</vt:i4>
      </vt:variant>
      <vt:variant>
        <vt:i4>308</vt:i4>
      </vt:variant>
      <vt:variant>
        <vt:i4>0</vt:i4>
      </vt:variant>
      <vt:variant>
        <vt:i4>5</vt:i4>
      </vt:variant>
      <vt:variant>
        <vt:lpwstr/>
      </vt:variant>
      <vt:variant>
        <vt:lpwstr>_Toc349901724</vt:lpwstr>
      </vt:variant>
      <vt:variant>
        <vt:i4>1638461</vt:i4>
      </vt:variant>
      <vt:variant>
        <vt:i4>302</vt:i4>
      </vt:variant>
      <vt:variant>
        <vt:i4>0</vt:i4>
      </vt:variant>
      <vt:variant>
        <vt:i4>5</vt:i4>
      </vt:variant>
      <vt:variant>
        <vt:lpwstr/>
      </vt:variant>
      <vt:variant>
        <vt:lpwstr>_Toc349901723</vt:lpwstr>
      </vt:variant>
      <vt:variant>
        <vt:i4>1638461</vt:i4>
      </vt:variant>
      <vt:variant>
        <vt:i4>296</vt:i4>
      </vt:variant>
      <vt:variant>
        <vt:i4>0</vt:i4>
      </vt:variant>
      <vt:variant>
        <vt:i4>5</vt:i4>
      </vt:variant>
      <vt:variant>
        <vt:lpwstr/>
      </vt:variant>
      <vt:variant>
        <vt:lpwstr>_Toc349901722</vt:lpwstr>
      </vt:variant>
      <vt:variant>
        <vt:i4>1638461</vt:i4>
      </vt:variant>
      <vt:variant>
        <vt:i4>290</vt:i4>
      </vt:variant>
      <vt:variant>
        <vt:i4>0</vt:i4>
      </vt:variant>
      <vt:variant>
        <vt:i4>5</vt:i4>
      </vt:variant>
      <vt:variant>
        <vt:lpwstr/>
      </vt:variant>
      <vt:variant>
        <vt:lpwstr>_Toc349901721</vt:lpwstr>
      </vt:variant>
      <vt:variant>
        <vt:i4>1638461</vt:i4>
      </vt:variant>
      <vt:variant>
        <vt:i4>284</vt:i4>
      </vt:variant>
      <vt:variant>
        <vt:i4>0</vt:i4>
      </vt:variant>
      <vt:variant>
        <vt:i4>5</vt:i4>
      </vt:variant>
      <vt:variant>
        <vt:lpwstr/>
      </vt:variant>
      <vt:variant>
        <vt:lpwstr>_Toc349901720</vt:lpwstr>
      </vt:variant>
      <vt:variant>
        <vt:i4>1703997</vt:i4>
      </vt:variant>
      <vt:variant>
        <vt:i4>278</vt:i4>
      </vt:variant>
      <vt:variant>
        <vt:i4>0</vt:i4>
      </vt:variant>
      <vt:variant>
        <vt:i4>5</vt:i4>
      </vt:variant>
      <vt:variant>
        <vt:lpwstr/>
      </vt:variant>
      <vt:variant>
        <vt:lpwstr>_Toc349901719</vt:lpwstr>
      </vt:variant>
      <vt:variant>
        <vt:i4>1703997</vt:i4>
      </vt:variant>
      <vt:variant>
        <vt:i4>272</vt:i4>
      </vt:variant>
      <vt:variant>
        <vt:i4>0</vt:i4>
      </vt:variant>
      <vt:variant>
        <vt:i4>5</vt:i4>
      </vt:variant>
      <vt:variant>
        <vt:lpwstr/>
      </vt:variant>
      <vt:variant>
        <vt:lpwstr>_Toc349901718</vt:lpwstr>
      </vt:variant>
      <vt:variant>
        <vt:i4>1703997</vt:i4>
      </vt:variant>
      <vt:variant>
        <vt:i4>266</vt:i4>
      </vt:variant>
      <vt:variant>
        <vt:i4>0</vt:i4>
      </vt:variant>
      <vt:variant>
        <vt:i4>5</vt:i4>
      </vt:variant>
      <vt:variant>
        <vt:lpwstr/>
      </vt:variant>
      <vt:variant>
        <vt:lpwstr>_Toc349901717</vt:lpwstr>
      </vt:variant>
      <vt:variant>
        <vt:i4>1703997</vt:i4>
      </vt:variant>
      <vt:variant>
        <vt:i4>260</vt:i4>
      </vt:variant>
      <vt:variant>
        <vt:i4>0</vt:i4>
      </vt:variant>
      <vt:variant>
        <vt:i4>5</vt:i4>
      </vt:variant>
      <vt:variant>
        <vt:lpwstr/>
      </vt:variant>
      <vt:variant>
        <vt:lpwstr>_Toc349901716</vt:lpwstr>
      </vt:variant>
      <vt:variant>
        <vt:i4>1703997</vt:i4>
      </vt:variant>
      <vt:variant>
        <vt:i4>254</vt:i4>
      </vt:variant>
      <vt:variant>
        <vt:i4>0</vt:i4>
      </vt:variant>
      <vt:variant>
        <vt:i4>5</vt:i4>
      </vt:variant>
      <vt:variant>
        <vt:lpwstr/>
      </vt:variant>
      <vt:variant>
        <vt:lpwstr>_Toc349901715</vt:lpwstr>
      </vt:variant>
      <vt:variant>
        <vt:i4>1703997</vt:i4>
      </vt:variant>
      <vt:variant>
        <vt:i4>248</vt:i4>
      </vt:variant>
      <vt:variant>
        <vt:i4>0</vt:i4>
      </vt:variant>
      <vt:variant>
        <vt:i4>5</vt:i4>
      </vt:variant>
      <vt:variant>
        <vt:lpwstr/>
      </vt:variant>
      <vt:variant>
        <vt:lpwstr>_Toc349901714</vt:lpwstr>
      </vt:variant>
      <vt:variant>
        <vt:i4>1703997</vt:i4>
      </vt:variant>
      <vt:variant>
        <vt:i4>242</vt:i4>
      </vt:variant>
      <vt:variant>
        <vt:i4>0</vt:i4>
      </vt:variant>
      <vt:variant>
        <vt:i4>5</vt:i4>
      </vt:variant>
      <vt:variant>
        <vt:lpwstr/>
      </vt:variant>
      <vt:variant>
        <vt:lpwstr>_Toc349901713</vt:lpwstr>
      </vt:variant>
      <vt:variant>
        <vt:i4>1703997</vt:i4>
      </vt:variant>
      <vt:variant>
        <vt:i4>236</vt:i4>
      </vt:variant>
      <vt:variant>
        <vt:i4>0</vt:i4>
      </vt:variant>
      <vt:variant>
        <vt:i4>5</vt:i4>
      </vt:variant>
      <vt:variant>
        <vt:lpwstr/>
      </vt:variant>
      <vt:variant>
        <vt:lpwstr>_Toc349901712</vt:lpwstr>
      </vt:variant>
      <vt:variant>
        <vt:i4>1703997</vt:i4>
      </vt:variant>
      <vt:variant>
        <vt:i4>230</vt:i4>
      </vt:variant>
      <vt:variant>
        <vt:i4>0</vt:i4>
      </vt:variant>
      <vt:variant>
        <vt:i4>5</vt:i4>
      </vt:variant>
      <vt:variant>
        <vt:lpwstr/>
      </vt:variant>
      <vt:variant>
        <vt:lpwstr>_Toc349901711</vt:lpwstr>
      </vt:variant>
      <vt:variant>
        <vt:i4>1703997</vt:i4>
      </vt:variant>
      <vt:variant>
        <vt:i4>224</vt:i4>
      </vt:variant>
      <vt:variant>
        <vt:i4>0</vt:i4>
      </vt:variant>
      <vt:variant>
        <vt:i4>5</vt:i4>
      </vt:variant>
      <vt:variant>
        <vt:lpwstr/>
      </vt:variant>
      <vt:variant>
        <vt:lpwstr>_Toc349901710</vt:lpwstr>
      </vt:variant>
      <vt:variant>
        <vt:i4>1769533</vt:i4>
      </vt:variant>
      <vt:variant>
        <vt:i4>218</vt:i4>
      </vt:variant>
      <vt:variant>
        <vt:i4>0</vt:i4>
      </vt:variant>
      <vt:variant>
        <vt:i4>5</vt:i4>
      </vt:variant>
      <vt:variant>
        <vt:lpwstr/>
      </vt:variant>
      <vt:variant>
        <vt:lpwstr>_Toc349901709</vt:lpwstr>
      </vt:variant>
      <vt:variant>
        <vt:i4>1769533</vt:i4>
      </vt:variant>
      <vt:variant>
        <vt:i4>212</vt:i4>
      </vt:variant>
      <vt:variant>
        <vt:i4>0</vt:i4>
      </vt:variant>
      <vt:variant>
        <vt:i4>5</vt:i4>
      </vt:variant>
      <vt:variant>
        <vt:lpwstr/>
      </vt:variant>
      <vt:variant>
        <vt:lpwstr>_Toc349901708</vt:lpwstr>
      </vt:variant>
      <vt:variant>
        <vt:i4>1769533</vt:i4>
      </vt:variant>
      <vt:variant>
        <vt:i4>206</vt:i4>
      </vt:variant>
      <vt:variant>
        <vt:i4>0</vt:i4>
      </vt:variant>
      <vt:variant>
        <vt:i4>5</vt:i4>
      </vt:variant>
      <vt:variant>
        <vt:lpwstr/>
      </vt:variant>
      <vt:variant>
        <vt:lpwstr>_Toc349901707</vt:lpwstr>
      </vt:variant>
      <vt:variant>
        <vt:i4>1769533</vt:i4>
      </vt:variant>
      <vt:variant>
        <vt:i4>200</vt:i4>
      </vt:variant>
      <vt:variant>
        <vt:i4>0</vt:i4>
      </vt:variant>
      <vt:variant>
        <vt:i4>5</vt:i4>
      </vt:variant>
      <vt:variant>
        <vt:lpwstr/>
      </vt:variant>
      <vt:variant>
        <vt:lpwstr>_Toc349901706</vt:lpwstr>
      </vt:variant>
      <vt:variant>
        <vt:i4>1769533</vt:i4>
      </vt:variant>
      <vt:variant>
        <vt:i4>194</vt:i4>
      </vt:variant>
      <vt:variant>
        <vt:i4>0</vt:i4>
      </vt:variant>
      <vt:variant>
        <vt:i4>5</vt:i4>
      </vt:variant>
      <vt:variant>
        <vt:lpwstr/>
      </vt:variant>
      <vt:variant>
        <vt:lpwstr>_Toc349901705</vt:lpwstr>
      </vt:variant>
      <vt:variant>
        <vt:i4>1769533</vt:i4>
      </vt:variant>
      <vt:variant>
        <vt:i4>188</vt:i4>
      </vt:variant>
      <vt:variant>
        <vt:i4>0</vt:i4>
      </vt:variant>
      <vt:variant>
        <vt:i4>5</vt:i4>
      </vt:variant>
      <vt:variant>
        <vt:lpwstr/>
      </vt:variant>
      <vt:variant>
        <vt:lpwstr>_Toc349901704</vt:lpwstr>
      </vt:variant>
      <vt:variant>
        <vt:i4>1769533</vt:i4>
      </vt:variant>
      <vt:variant>
        <vt:i4>182</vt:i4>
      </vt:variant>
      <vt:variant>
        <vt:i4>0</vt:i4>
      </vt:variant>
      <vt:variant>
        <vt:i4>5</vt:i4>
      </vt:variant>
      <vt:variant>
        <vt:lpwstr/>
      </vt:variant>
      <vt:variant>
        <vt:lpwstr>_Toc349901703</vt:lpwstr>
      </vt:variant>
      <vt:variant>
        <vt:i4>1769533</vt:i4>
      </vt:variant>
      <vt:variant>
        <vt:i4>176</vt:i4>
      </vt:variant>
      <vt:variant>
        <vt:i4>0</vt:i4>
      </vt:variant>
      <vt:variant>
        <vt:i4>5</vt:i4>
      </vt:variant>
      <vt:variant>
        <vt:lpwstr/>
      </vt:variant>
      <vt:variant>
        <vt:lpwstr>_Toc349901702</vt:lpwstr>
      </vt:variant>
      <vt:variant>
        <vt:i4>1769533</vt:i4>
      </vt:variant>
      <vt:variant>
        <vt:i4>170</vt:i4>
      </vt:variant>
      <vt:variant>
        <vt:i4>0</vt:i4>
      </vt:variant>
      <vt:variant>
        <vt:i4>5</vt:i4>
      </vt:variant>
      <vt:variant>
        <vt:lpwstr/>
      </vt:variant>
      <vt:variant>
        <vt:lpwstr>_Toc349901701</vt:lpwstr>
      </vt:variant>
      <vt:variant>
        <vt:i4>1769533</vt:i4>
      </vt:variant>
      <vt:variant>
        <vt:i4>164</vt:i4>
      </vt:variant>
      <vt:variant>
        <vt:i4>0</vt:i4>
      </vt:variant>
      <vt:variant>
        <vt:i4>5</vt:i4>
      </vt:variant>
      <vt:variant>
        <vt:lpwstr/>
      </vt:variant>
      <vt:variant>
        <vt:lpwstr>_Toc349901700</vt:lpwstr>
      </vt:variant>
      <vt:variant>
        <vt:i4>1179708</vt:i4>
      </vt:variant>
      <vt:variant>
        <vt:i4>158</vt:i4>
      </vt:variant>
      <vt:variant>
        <vt:i4>0</vt:i4>
      </vt:variant>
      <vt:variant>
        <vt:i4>5</vt:i4>
      </vt:variant>
      <vt:variant>
        <vt:lpwstr/>
      </vt:variant>
      <vt:variant>
        <vt:lpwstr>_Toc349901699</vt:lpwstr>
      </vt:variant>
      <vt:variant>
        <vt:i4>1179708</vt:i4>
      </vt:variant>
      <vt:variant>
        <vt:i4>152</vt:i4>
      </vt:variant>
      <vt:variant>
        <vt:i4>0</vt:i4>
      </vt:variant>
      <vt:variant>
        <vt:i4>5</vt:i4>
      </vt:variant>
      <vt:variant>
        <vt:lpwstr/>
      </vt:variant>
      <vt:variant>
        <vt:lpwstr>_Toc349901698</vt:lpwstr>
      </vt:variant>
      <vt:variant>
        <vt:i4>1179708</vt:i4>
      </vt:variant>
      <vt:variant>
        <vt:i4>146</vt:i4>
      </vt:variant>
      <vt:variant>
        <vt:i4>0</vt:i4>
      </vt:variant>
      <vt:variant>
        <vt:i4>5</vt:i4>
      </vt:variant>
      <vt:variant>
        <vt:lpwstr/>
      </vt:variant>
      <vt:variant>
        <vt:lpwstr>_Toc349901697</vt:lpwstr>
      </vt:variant>
      <vt:variant>
        <vt:i4>1179708</vt:i4>
      </vt:variant>
      <vt:variant>
        <vt:i4>140</vt:i4>
      </vt:variant>
      <vt:variant>
        <vt:i4>0</vt:i4>
      </vt:variant>
      <vt:variant>
        <vt:i4>5</vt:i4>
      </vt:variant>
      <vt:variant>
        <vt:lpwstr/>
      </vt:variant>
      <vt:variant>
        <vt:lpwstr>_Toc349901696</vt:lpwstr>
      </vt:variant>
      <vt:variant>
        <vt:i4>1179708</vt:i4>
      </vt:variant>
      <vt:variant>
        <vt:i4>134</vt:i4>
      </vt:variant>
      <vt:variant>
        <vt:i4>0</vt:i4>
      </vt:variant>
      <vt:variant>
        <vt:i4>5</vt:i4>
      </vt:variant>
      <vt:variant>
        <vt:lpwstr/>
      </vt:variant>
      <vt:variant>
        <vt:lpwstr>_Toc349901695</vt:lpwstr>
      </vt:variant>
      <vt:variant>
        <vt:i4>1179708</vt:i4>
      </vt:variant>
      <vt:variant>
        <vt:i4>128</vt:i4>
      </vt:variant>
      <vt:variant>
        <vt:i4>0</vt:i4>
      </vt:variant>
      <vt:variant>
        <vt:i4>5</vt:i4>
      </vt:variant>
      <vt:variant>
        <vt:lpwstr/>
      </vt:variant>
      <vt:variant>
        <vt:lpwstr>_Toc349901694</vt:lpwstr>
      </vt:variant>
      <vt:variant>
        <vt:i4>1179708</vt:i4>
      </vt:variant>
      <vt:variant>
        <vt:i4>122</vt:i4>
      </vt:variant>
      <vt:variant>
        <vt:i4>0</vt:i4>
      </vt:variant>
      <vt:variant>
        <vt:i4>5</vt:i4>
      </vt:variant>
      <vt:variant>
        <vt:lpwstr/>
      </vt:variant>
      <vt:variant>
        <vt:lpwstr>_Toc349901693</vt:lpwstr>
      </vt:variant>
      <vt:variant>
        <vt:i4>1179708</vt:i4>
      </vt:variant>
      <vt:variant>
        <vt:i4>116</vt:i4>
      </vt:variant>
      <vt:variant>
        <vt:i4>0</vt:i4>
      </vt:variant>
      <vt:variant>
        <vt:i4>5</vt:i4>
      </vt:variant>
      <vt:variant>
        <vt:lpwstr/>
      </vt:variant>
      <vt:variant>
        <vt:lpwstr>_Toc349901692</vt:lpwstr>
      </vt:variant>
      <vt:variant>
        <vt:i4>1179708</vt:i4>
      </vt:variant>
      <vt:variant>
        <vt:i4>110</vt:i4>
      </vt:variant>
      <vt:variant>
        <vt:i4>0</vt:i4>
      </vt:variant>
      <vt:variant>
        <vt:i4>5</vt:i4>
      </vt:variant>
      <vt:variant>
        <vt:lpwstr/>
      </vt:variant>
      <vt:variant>
        <vt:lpwstr>_Toc349901691</vt:lpwstr>
      </vt:variant>
      <vt:variant>
        <vt:i4>1179708</vt:i4>
      </vt:variant>
      <vt:variant>
        <vt:i4>104</vt:i4>
      </vt:variant>
      <vt:variant>
        <vt:i4>0</vt:i4>
      </vt:variant>
      <vt:variant>
        <vt:i4>5</vt:i4>
      </vt:variant>
      <vt:variant>
        <vt:lpwstr/>
      </vt:variant>
      <vt:variant>
        <vt:lpwstr>_Toc349901690</vt:lpwstr>
      </vt:variant>
      <vt:variant>
        <vt:i4>1245244</vt:i4>
      </vt:variant>
      <vt:variant>
        <vt:i4>98</vt:i4>
      </vt:variant>
      <vt:variant>
        <vt:i4>0</vt:i4>
      </vt:variant>
      <vt:variant>
        <vt:i4>5</vt:i4>
      </vt:variant>
      <vt:variant>
        <vt:lpwstr/>
      </vt:variant>
      <vt:variant>
        <vt:lpwstr>_Toc349901689</vt:lpwstr>
      </vt:variant>
      <vt:variant>
        <vt:i4>1245244</vt:i4>
      </vt:variant>
      <vt:variant>
        <vt:i4>92</vt:i4>
      </vt:variant>
      <vt:variant>
        <vt:i4>0</vt:i4>
      </vt:variant>
      <vt:variant>
        <vt:i4>5</vt:i4>
      </vt:variant>
      <vt:variant>
        <vt:lpwstr/>
      </vt:variant>
      <vt:variant>
        <vt:lpwstr>_Toc349901688</vt:lpwstr>
      </vt:variant>
      <vt:variant>
        <vt:i4>1245244</vt:i4>
      </vt:variant>
      <vt:variant>
        <vt:i4>86</vt:i4>
      </vt:variant>
      <vt:variant>
        <vt:i4>0</vt:i4>
      </vt:variant>
      <vt:variant>
        <vt:i4>5</vt:i4>
      </vt:variant>
      <vt:variant>
        <vt:lpwstr/>
      </vt:variant>
      <vt:variant>
        <vt:lpwstr>_Toc349901687</vt:lpwstr>
      </vt:variant>
      <vt:variant>
        <vt:i4>1245244</vt:i4>
      </vt:variant>
      <vt:variant>
        <vt:i4>80</vt:i4>
      </vt:variant>
      <vt:variant>
        <vt:i4>0</vt:i4>
      </vt:variant>
      <vt:variant>
        <vt:i4>5</vt:i4>
      </vt:variant>
      <vt:variant>
        <vt:lpwstr/>
      </vt:variant>
      <vt:variant>
        <vt:lpwstr>_Toc349901686</vt:lpwstr>
      </vt:variant>
      <vt:variant>
        <vt:i4>1245244</vt:i4>
      </vt:variant>
      <vt:variant>
        <vt:i4>74</vt:i4>
      </vt:variant>
      <vt:variant>
        <vt:i4>0</vt:i4>
      </vt:variant>
      <vt:variant>
        <vt:i4>5</vt:i4>
      </vt:variant>
      <vt:variant>
        <vt:lpwstr/>
      </vt:variant>
      <vt:variant>
        <vt:lpwstr>_Toc349901685</vt:lpwstr>
      </vt:variant>
      <vt:variant>
        <vt:i4>1245244</vt:i4>
      </vt:variant>
      <vt:variant>
        <vt:i4>68</vt:i4>
      </vt:variant>
      <vt:variant>
        <vt:i4>0</vt:i4>
      </vt:variant>
      <vt:variant>
        <vt:i4>5</vt:i4>
      </vt:variant>
      <vt:variant>
        <vt:lpwstr/>
      </vt:variant>
      <vt:variant>
        <vt:lpwstr>_Toc349901684</vt:lpwstr>
      </vt:variant>
      <vt:variant>
        <vt:i4>1245244</vt:i4>
      </vt:variant>
      <vt:variant>
        <vt:i4>62</vt:i4>
      </vt:variant>
      <vt:variant>
        <vt:i4>0</vt:i4>
      </vt:variant>
      <vt:variant>
        <vt:i4>5</vt:i4>
      </vt:variant>
      <vt:variant>
        <vt:lpwstr/>
      </vt:variant>
      <vt:variant>
        <vt:lpwstr>_Toc349901683</vt:lpwstr>
      </vt:variant>
      <vt:variant>
        <vt:i4>1245244</vt:i4>
      </vt:variant>
      <vt:variant>
        <vt:i4>56</vt:i4>
      </vt:variant>
      <vt:variant>
        <vt:i4>0</vt:i4>
      </vt:variant>
      <vt:variant>
        <vt:i4>5</vt:i4>
      </vt:variant>
      <vt:variant>
        <vt:lpwstr/>
      </vt:variant>
      <vt:variant>
        <vt:lpwstr>_Toc349901682</vt:lpwstr>
      </vt:variant>
      <vt:variant>
        <vt:i4>1245244</vt:i4>
      </vt:variant>
      <vt:variant>
        <vt:i4>50</vt:i4>
      </vt:variant>
      <vt:variant>
        <vt:i4>0</vt:i4>
      </vt:variant>
      <vt:variant>
        <vt:i4>5</vt:i4>
      </vt:variant>
      <vt:variant>
        <vt:lpwstr/>
      </vt:variant>
      <vt:variant>
        <vt:lpwstr>_Toc349901681</vt:lpwstr>
      </vt:variant>
      <vt:variant>
        <vt:i4>1245244</vt:i4>
      </vt:variant>
      <vt:variant>
        <vt:i4>44</vt:i4>
      </vt:variant>
      <vt:variant>
        <vt:i4>0</vt:i4>
      </vt:variant>
      <vt:variant>
        <vt:i4>5</vt:i4>
      </vt:variant>
      <vt:variant>
        <vt:lpwstr/>
      </vt:variant>
      <vt:variant>
        <vt:lpwstr>_Toc349901680</vt:lpwstr>
      </vt:variant>
      <vt:variant>
        <vt:i4>1835068</vt:i4>
      </vt:variant>
      <vt:variant>
        <vt:i4>38</vt:i4>
      </vt:variant>
      <vt:variant>
        <vt:i4>0</vt:i4>
      </vt:variant>
      <vt:variant>
        <vt:i4>5</vt:i4>
      </vt:variant>
      <vt:variant>
        <vt:lpwstr/>
      </vt:variant>
      <vt:variant>
        <vt:lpwstr>_Toc349901679</vt:lpwstr>
      </vt:variant>
      <vt:variant>
        <vt:i4>1835068</vt:i4>
      </vt:variant>
      <vt:variant>
        <vt:i4>32</vt:i4>
      </vt:variant>
      <vt:variant>
        <vt:i4>0</vt:i4>
      </vt:variant>
      <vt:variant>
        <vt:i4>5</vt:i4>
      </vt:variant>
      <vt:variant>
        <vt:lpwstr/>
      </vt:variant>
      <vt:variant>
        <vt:lpwstr>_Toc349901678</vt:lpwstr>
      </vt:variant>
      <vt:variant>
        <vt:i4>1835068</vt:i4>
      </vt:variant>
      <vt:variant>
        <vt:i4>26</vt:i4>
      </vt:variant>
      <vt:variant>
        <vt:i4>0</vt:i4>
      </vt:variant>
      <vt:variant>
        <vt:i4>5</vt:i4>
      </vt:variant>
      <vt:variant>
        <vt:lpwstr/>
      </vt:variant>
      <vt:variant>
        <vt:lpwstr>_Toc349901677</vt:lpwstr>
      </vt:variant>
      <vt:variant>
        <vt:i4>1835068</vt:i4>
      </vt:variant>
      <vt:variant>
        <vt:i4>20</vt:i4>
      </vt:variant>
      <vt:variant>
        <vt:i4>0</vt:i4>
      </vt:variant>
      <vt:variant>
        <vt:i4>5</vt:i4>
      </vt:variant>
      <vt:variant>
        <vt:lpwstr/>
      </vt:variant>
      <vt:variant>
        <vt:lpwstr>_Toc349901676</vt:lpwstr>
      </vt:variant>
      <vt:variant>
        <vt:i4>1835068</vt:i4>
      </vt:variant>
      <vt:variant>
        <vt:i4>14</vt:i4>
      </vt:variant>
      <vt:variant>
        <vt:i4>0</vt:i4>
      </vt:variant>
      <vt:variant>
        <vt:i4>5</vt:i4>
      </vt:variant>
      <vt:variant>
        <vt:lpwstr/>
      </vt:variant>
      <vt:variant>
        <vt:lpwstr>_Toc349901675</vt:lpwstr>
      </vt:variant>
      <vt:variant>
        <vt:i4>1835068</vt:i4>
      </vt:variant>
      <vt:variant>
        <vt:i4>8</vt:i4>
      </vt:variant>
      <vt:variant>
        <vt:i4>0</vt:i4>
      </vt:variant>
      <vt:variant>
        <vt:i4>5</vt:i4>
      </vt:variant>
      <vt:variant>
        <vt:lpwstr/>
      </vt:variant>
      <vt:variant>
        <vt:lpwstr>_Toc349901674</vt:lpwstr>
      </vt:variant>
      <vt:variant>
        <vt:i4>1835068</vt:i4>
      </vt:variant>
      <vt:variant>
        <vt:i4>2</vt:i4>
      </vt:variant>
      <vt:variant>
        <vt:i4>0</vt:i4>
      </vt:variant>
      <vt:variant>
        <vt:i4>5</vt:i4>
      </vt:variant>
      <vt:variant>
        <vt:lpwstr/>
      </vt:variant>
      <vt:variant>
        <vt:lpwstr>_Toc349901673</vt:lpwstr>
      </vt:variant>
      <vt:variant>
        <vt:i4>8126572</vt:i4>
      </vt:variant>
      <vt:variant>
        <vt:i4>0</vt:i4>
      </vt:variant>
      <vt:variant>
        <vt:i4>0</vt:i4>
      </vt:variant>
      <vt:variant>
        <vt:i4>5</vt:i4>
      </vt:variant>
      <vt:variant>
        <vt:lpwstr>http://msdn.microsoft.com/en-us/library/windows/desktop/ms682589(v=vs.85).aspx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Berufsakademie Berlin * Neue Bahnhofstraße 11-17 * 10245 Berlin</dc:title>
  <dc:creator>Berth, Michael {DPLS~Berlin}</dc:creator>
  <cp:lastModifiedBy>Ritter, Marvin</cp:lastModifiedBy>
  <cp:revision>1</cp:revision>
  <cp:lastPrinted>2013-03-01T10:45:00Z</cp:lastPrinted>
  <dcterms:created xsi:type="dcterms:W3CDTF">2013-03-01T11:26:00Z</dcterms:created>
  <dcterms:modified xsi:type="dcterms:W3CDTF">2013-03-01T12:15:00Z</dcterms:modified>
</cp:coreProperties>
</file>